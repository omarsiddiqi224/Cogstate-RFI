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k="http://schemas.microsoft.com/office/drawing/2018/sketchyshapes" mc:Ignorable="w14 w15 w16se w16cid w16 w16cex w16sdtdh w16du wp14">
  <w:body>
    <w:p w:rsidRPr="00240F42" w:rsidR="005C1171" w:rsidP="00F87EAD" w:rsidRDefault="000807D7" w14:paraId="215D9FCD" w14:textId="62430515">
      <w:pPr>
        <w:rPr>
          <w:b/>
          <w:bCs/>
          <w:sz w:val="32"/>
          <w:szCs w:val="32"/>
          <w:u w:val="single"/>
        </w:rPr>
      </w:pPr>
      <w:r w:rsidRPr="00240F42">
        <w:rPr>
          <w:b/>
          <w:bCs/>
          <w:sz w:val="32"/>
          <w:szCs w:val="32"/>
          <w:u w:val="single"/>
        </w:rPr>
        <w:t>Request for Information</w:t>
      </w:r>
    </w:p>
    <w:p w:rsidRPr="00240F42" w:rsidR="00B92F20" w:rsidP="25540295" w:rsidRDefault="00B92F20" w14:paraId="00000002" w14:textId="503256BB">
      <w:pPr>
        <w:rPr>
          <w:sz w:val="28"/>
          <w:szCs w:val="28"/>
        </w:rPr>
      </w:pPr>
      <w:r w:rsidRPr="25540295" w:rsidR="1842DBEA">
        <w:rPr>
          <w:sz w:val="28"/>
          <w:szCs w:val="28"/>
        </w:rPr>
        <w:t>Clinical Care Screening Solution</w:t>
      </w:r>
    </w:p>
    <w:p w:rsidRPr="00240F42" w:rsidR="00B92F20" w:rsidP="00F87EAD" w:rsidRDefault="00B92F20" w14:paraId="00000003" w14:textId="77777777"/>
    <w:p w:rsidRPr="00240F42" w:rsidR="00B73B9C" w:rsidP="00F87EAD" w:rsidRDefault="00663523" w14:paraId="5AC4954E" w14:textId="1463E3CD">
      <w:pPr>
        <w:spacing w:line="288" w:lineRule="auto"/>
        <w:rPr>
          <w:b/>
          <w:bCs/>
          <w:color w:val="000000" w:themeColor="text1"/>
        </w:rPr>
      </w:pPr>
      <w:r w:rsidRPr="00240F42">
        <w:rPr>
          <w:b/>
          <w:bCs/>
          <w:color w:val="000000" w:themeColor="text1"/>
        </w:rPr>
        <w:t xml:space="preserve">Dear </w:t>
      </w:r>
      <w:r w:rsidRPr="00240F42" w:rsidR="00903937">
        <w:rPr>
          <w:b/>
          <w:bCs/>
          <w:color w:val="000000" w:themeColor="text1"/>
        </w:rPr>
        <w:t>Roche Diagnostics Team:</w:t>
      </w:r>
    </w:p>
    <w:p w:rsidRPr="00240F42" w:rsidR="00663523" w:rsidP="00F87EAD" w:rsidRDefault="00663523" w14:paraId="0B6A041B" w14:textId="77777777">
      <w:pPr>
        <w:spacing w:line="288" w:lineRule="auto"/>
        <w:rPr>
          <w:color w:val="000000" w:themeColor="text1"/>
        </w:rPr>
      </w:pPr>
    </w:p>
    <w:p w:rsidRPr="00240F42" w:rsidR="001F03FE" w:rsidP="00F87EAD" w:rsidRDefault="00903937" w14:paraId="308B8AD3" w14:textId="0A4A7446">
      <w:pPr>
        <w:spacing w:line="288" w:lineRule="auto"/>
        <w:rPr>
          <w:color w:val="000000" w:themeColor="text1"/>
          <w:lang w:val="en-US"/>
        </w:rPr>
      </w:pPr>
      <w:r w:rsidRPr="00240F42">
        <w:rPr>
          <w:color w:val="000000" w:themeColor="text1"/>
          <w:lang w:val="en-US"/>
        </w:rPr>
        <w:t>Cogstate is</w:t>
      </w:r>
      <w:r w:rsidRPr="00240F42" w:rsidR="00363DC5">
        <w:rPr>
          <w:color w:val="000000" w:themeColor="text1"/>
          <w:lang w:val="en-US"/>
        </w:rPr>
        <w:t xml:space="preserve"> pleased to respond to a Request for Information regarding solutions for clinical care screening</w:t>
      </w:r>
      <w:r w:rsidRPr="00240F42" w:rsidR="008C3331">
        <w:rPr>
          <w:color w:val="000000" w:themeColor="text1"/>
          <w:lang w:val="en-US"/>
        </w:rPr>
        <w:t xml:space="preserve"> in Alzheimer’s Disease</w:t>
      </w:r>
      <w:r w:rsidRPr="00240F42" w:rsidR="00363DC5">
        <w:rPr>
          <w:color w:val="000000" w:themeColor="text1"/>
          <w:lang w:val="en-US"/>
        </w:rPr>
        <w:t xml:space="preserve">. </w:t>
      </w:r>
      <w:r w:rsidRPr="00240F42" w:rsidR="005B1FA7">
        <w:rPr>
          <w:color w:val="000000" w:themeColor="text1"/>
          <w:lang w:val="en-US"/>
        </w:rPr>
        <w:t xml:space="preserve">In the following document, we describe how </w:t>
      </w:r>
      <w:r w:rsidRPr="00240F42" w:rsidR="00B227A5">
        <w:rPr>
          <w:color w:val="000000" w:themeColor="text1"/>
          <w:lang w:val="en-US"/>
        </w:rPr>
        <w:t>our team can support your needs via well-validated and extensively leveraged screening options.</w:t>
      </w:r>
    </w:p>
    <w:p w:rsidRPr="00240F42" w:rsidR="00C530D8" w:rsidP="00F87EAD" w:rsidRDefault="00C530D8" w14:paraId="7EFFB57B" w14:textId="77777777">
      <w:pPr>
        <w:spacing w:line="288" w:lineRule="auto"/>
        <w:rPr>
          <w:color w:val="000000" w:themeColor="text1"/>
        </w:rPr>
      </w:pPr>
    </w:p>
    <w:p w:rsidRPr="00240F42" w:rsidR="0055717D" w:rsidP="00F87EAD" w:rsidRDefault="00C7502A" w14:paraId="245F2C77" w14:textId="72B71804">
      <w:pPr>
        <w:spacing w:line="288" w:lineRule="auto"/>
        <w:rPr>
          <w:color w:val="000000" w:themeColor="text1"/>
        </w:rPr>
      </w:pPr>
      <w:r w:rsidRPr="25540295" w:rsidR="2467150B">
        <w:rPr>
          <w:color w:val="000000" w:themeColor="text1" w:themeTint="FF" w:themeShade="FF"/>
        </w:rPr>
        <w:t>Cogstate has a</w:t>
      </w:r>
      <w:r w:rsidRPr="25540295" w:rsidR="5791D47F">
        <w:rPr>
          <w:color w:val="000000" w:themeColor="text1" w:themeTint="FF" w:themeShade="FF"/>
        </w:rPr>
        <w:t xml:space="preserve"> proven </w:t>
      </w:r>
      <w:r w:rsidRPr="25540295" w:rsidR="5791D47F">
        <w:rPr>
          <w:color w:val="000000" w:themeColor="text1" w:themeTint="FF" w:themeShade="FF"/>
        </w:rPr>
        <w:t>track record</w:t>
      </w:r>
      <w:r w:rsidRPr="25540295" w:rsidR="5791D47F">
        <w:rPr>
          <w:color w:val="000000" w:themeColor="text1" w:themeTint="FF" w:themeShade="FF"/>
        </w:rPr>
        <w:t xml:space="preserve"> as leaders in cognitive measurement</w:t>
      </w:r>
      <w:r w:rsidRPr="25540295" w:rsidR="2467150B">
        <w:rPr>
          <w:color w:val="000000" w:themeColor="text1" w:themeTint="FF" w:themeShade="FF"/>
        </w:rPr>
        <w:t xml:space="preserve"> </w:t>
      </w:r>
      <w:r w:rsidRPr="25540295" w:rsidR="2F5D04F1">
        <w:rPr>
          <w:color w:val="000000" w:themeColor="text1" w:themeTint="FF" w:themeShade="FF"/>
        </w:rPr>
        <w:t>across</w:t>
      </w:r>
      <w:r w:rsidRPr="25540295" w:rsidR="2467150B">
        <w:rPr>
          <w:color w:val="000000" w:themeColor="text1" w:themeTint="FF" w:themeShade="FF"/>
        </w:rPr>
        <w:t xml:space="preserve"> clinical trials and healthcare</w:t>
      </w:r>
      <w:r w:rsidRPr="25540295" w:rsidR="2F5D04F1">
        <w:rPr>
          <w:color w:val="000000" w:themeColor="text1" w:themeTint="FF" w:themeShade="FF"/>
        </w:rPr>
        <w:t xml:space="preserve">. </w:t>
      </w:r>
      <w:r w:rsidRPr="25540295" w:rsidR="3608410C">
        <w:rPr>
          <w:color w:val="000000" w:themeColor="text1" w:themeTint="FF" w:themeShade="FF"/>
        </w:rPr>
        <w:t>In Alzheimer’s Disease alone, we</w:t>
      </w:r>
      <w:r w:rsidRPr="25540295" w:rsidR="2F5D04F1">
        <w:rPr>
          <w:color w:val="000000" w:themeColor="text1" w:themeTint="FF" w:themeShade="FF"/>
        </w:rPr>
        <w:t xml:space="preserve"> have s</w:t>
      </w:r>
      <w:r w:rsidRPr="25540295" w:rsidR="1E5D42CE">
        <w:rPr>
          <w:color w:val="000000" w:themeColor="text1" w:themeTint="FF" w:themeShade="FF"/>
        </w:rPr>
        <w:t xml:space="preserve">upported </w:t>
      </w:r>
      <w:r w:rsidRPr="25540295" w:rsidR="74395040">
        <w:rPr>
          <w:color w:val="000000" w:themeColor="text1" w:themeTint="FF" w:themeShade="FF"/>
        </w:rPr>
        <w:t>125+ industry-sponsored trials</w:t>
      </w:r>
      <w:r w:rsidRPr="25540295" w:rsidR="7F098C0C">
        <w:rPr>
          <w:color w:val="000000" w:themeColor="text1" w:themeTint="FF" w:themeShade="FF"/>
        </w:rPr>
        <w:t xml:space="preserve"> (across all phases), </w:t>
      </w:r>
      <w:r w:rsidRPr="25540295" w:rsidR="41A7CC6E">
        <w:rPr>
          <w:color w:val="000000" w:themeColor="text1" w:themeTint="FF" w:themeShade="FF"/>
        </w:rPr>
        <w:t xml:space="preserve">100+ </w:t>
      </w:r>
      <w:r w:rsidRPr="25540295" w:rsidR="3608410C">
        <w:rPr>
          <w:color w:val="000000" w:themeColor="text1" w:themeTint="FF" w:themeShade="FF"/>
        </w:rPr>
        <w:t>a</w:t>
      </w:r>
      <w:r w:rsidRPr="25540295" w:rsidR="41A7CC6E">
        <w:rPr>
          <w:color w:val="000000" w:themeColor="text1" w:themeTint="FF" w:themeShade="FF"/>
        </w:rPr>
        <w:t>cademic</w:t>
      </w:r>
      <w:r w:rsidRPr="25540295" w:rsidR="3608410C">
        <w:rPr>
          <w:color w:val="000000" w:themeColor="text1" w:themeTint="FF" w:themeShade="FF"/>
        </w:rPr>
        <w:t xml:space="preserve"> </w:t>
      </w:r>
      <w:r w:rsidRPr="25540295" w:rsidR="03EFD31C">
        <w:rPr>
          <w:color w:val="000000" w:themeColor="text1" w:themeTint="FF" w:themeShade="FF"/>
        </w:rPr>
        <w:t>studies</w:t>
      </w:r>
      <w:r w:rsidRPr="25540295" w:rsidR="7F098C0C">
        <w:rPr>
          <w:color w:val="000000" w:themeColor="text1" w:themeTint="FF" w:themeShade="FF"/>
        </w:rPr>
        <w:t xml:space="preserve">, and </w:t>
      </w:r>
      <w:r w:rsidRPr="25540295" w:rsidR="38C1964D">
        <w:rPr>
          <w:color w:val="000000" w:themeColor="text1" w:themeTint="FF" w:themeShade="FF"/>
          <w:lang w:val="en-US"/>
        </w:rPr>
        <w:t>numerous</w:t>
      </w:r>
      <w:r w:rsidRPr="25540295" w:rsidR="38C1964D">
        <w:rPr>
          <w:color w:val="000000" w:themeColor="text1" w:themeTint="FF" w:themeShade="FF"/>
          <w:lang w:val="en-US"/>
        </w:rPr>
        <w:t xml:space="preserve"> registries and trial ready cohort initiatives</w:t>
      </w:r>
      <w:r w:rsidRPr="25540295" w:rsidR="5D3D9A25">
        <w:rPr>
          <w:color w:val="000000" w:themeColor="text1" w:themeTint="FF" w:themeShade="FF"/>
          <w:lang w:val="en-US"/>
        </w:rPr>
        <w:t xml:space="preserve"> (ADNI, AIBL, </w:t>
      </w:r>
      <w:r w:rsidRPr="25540295" w:rsidR="4B6AD795">
        <w:rPr>
          <w:color w:val="000000" w:themeColor="text1" w:themeTint="FF" w:themeShade="FF"/>
          <w:lang w:val="en-US"/>
        </w:rPr>
        <w:t xml:space="preserve">A4, </w:t>
      </w:r>
      <w:r w:rsidRPr="25540295" w:rsidR="2272CCF7">
        <w:rPr>
          <w:color w:val="000000" w:themeColor="text1" w:themeTint="FF" w:themeShade="FF"/>
          <w:lang w:val="en-US"/>
        </w:rPr>
        <w:t>AHEAD 3-45, DIAN, ATRI, etc.)</w:t>
      </w:r>
      <w:r w:rsidRPr="25540295" w:rsidR="38C1964D">
        <w:rPr>
          <w:color w:val="000000" w:themeColor="text1" w:themeTint="FF" w:themeShade="FF"/>
          <w:lang w:val="en-US"/>
        </w:rPr>
        <w:t xml:space="preserve">. </w:t>
      </w:r>
      <w:r w:rsidRPr="25540295" w:rsidR="655CF5B0">
        <w:rPr>
          <w:color w:val="000000" w:themeColor="text1" w:themeTint="FF" w:themeShade="FF"/>
          <w:lang w:val="en-US"/>
        </w:rPr>
        <w:t>H</w:t>
      </w:r>
      <w:r w:rsidRPr="25540295" w:rsidR="41E602AF">
        <w:rPr>
          <w:color w:val="000000" w:themeColor="text1" w:themeTint="FF" w:themeShade="FF"/>
          <w:lang w:val="en-US"/>
        </w:rPr>
        <w:t xml:space="preserve">ealthcare professionals </w:t>
      </w:r>
      <w:r w:rsidRPr="25540295" w:rsidR="655CF5B0">
        <w:rPr>
          <w:color w:val="000000" w:themeColor="text1" w:themeTint="FF" w:themeShade="FF"/>
          <w:lang w:val="en-US"/>
        </w:rPr>
        <w:t xml:space="preserve">worldwide </w:t>
      </w:r>
      <w:r w:rsidRPr="25540295" w:rsidR="41E602AF">
        <w:rPr>
          <w:color w:val="000000" w:themeColor="text1" w:themeTint="FF" w:themeShade="FF"/>
          <w:lang w:val="en-US"/>
        </w:rPr>
        <w:t xml:space="preserve">have </w:t>
      </w:r>
      <w:r w:rsidRPr="25540295" w:rsidR="41E602AF">
        <w:rPr>
          <w:color w:val="000000" w:themeColor="text1" w:themeTint="FF" w:themeShade="FF"/>
          <w:lang w:val="en-US"/>
        </w:rPr>
        <w:t>leveraged</w:t>
      </w:r>
      <w:r w:rsidRPr="25540295" w:rsidR="41E602AF">
        <w:rPr>
          <w:color w:val="000000" w:themeColor="text1" w:themeTint="FF" w:themeShade="FF"/>
          <w:lang w:val="en-US"/>
        </w:rPr>
        <w:t xml:space="preserve"> our digital tests as simple and scientifically valid</w:t>
      </w:r>
      <w:r w:rsidRPr="25540295" w:rsidR="0A21FF25">
        <w:rPr>
          <w:color w:val="000000" w:themeColor="text1" w:themeTint="FF" w:themeShade="FF"/>
          <w:lang w:val="en-US"/>
        </w:rPr>
        <w:t xml:space="preserve"> measures to </w:t>
      </w:r>
      <w:r w:rsidRPr="25540295" w:rsidR="0A21FF25">
        <w:rPr>
          <w:color w:val="000000" w:themeColor="text1" w:themeTint="FF" w:themeShade="FF"/>
          <w:lang w:val="en-US"/>
        </w:rPr>
        <w:t>aid with</w:t>
      </w:r>
      <w:r w:rsidRPr="25540295" w:rsidR="0A21FF25">
        <w:rPr>
          <w:color w:val="000000" w:themeColor="text1" w:themeTint="FF" w:themeShade="FF"/>
          <w:lang w:val="en-US"/>
        </w:rPr>
        <w:t xml:space="preserve"> rapid assessment of cognition</w:t>
      </w:r>
      <w:r w:rsidRPr="25540295" w:rsidR="655CF5B0">
        <w:rPr>
          <w:color w:val="000000" w:themeColor="text1" w:themeTint="FF" w:themeShade="FF"/>
          <w:lang w:val="en-US"/>
        </w:rPr>
        <w:t xml:space="preserve"> </w:t>
      </w:r>
      <w:r w:rsidRPr="25540295" w:rsidR="5109E617">
        <w:rPr>
          <w:color w:val="000000" w:themeColor="text1" w:themeTint="FF" w:themeShade="FF"/>
          <w:lang w:val="en-US"/>
        </w:rPr>
        <w:t xml:space="preserve">with 77,000 </w:t>
      </w:r>
      <w:r w:rsidRPr="25540295" w:rsidR="058C7EDE">
        <w:rPr>
          <w:color w:val="000000" w:themeColor="text1" w:themeTint="FF" w:themeShade="FF"/>
          <w:lang w:val="en-US"/>
        </w:rPr>
        <w:t xml:space="preserve">unique </w:t>
      </w:r>
      <w:r w:rsidRPr="25540295" w:rsidR="1E7F18F9">
        <w:rPr>
          <w:color w:val="000000" w:themeColor="text1" w:themeTint="FF" w:themeShade="FF"/>
          <w:lang w:val="en-US"/>
        </w:rPr>
        <w:t xml:space="preserve">patients having completed </w:t>
      </w:r>
      <w:r w:rsidRPr="25540295" w:rsidR="1E7F18F9">
        <w:rPr>
          <w:color w:val="000000" w:themeColor="text1" w:themeTint="FF" w:themeShade="FF"/>
          <w:lang w:val="en-US"/>
        </w:rPr>
        <w:t>144,000 assessments in total.</w:t>
      </w:r>
      <w:r w:rsidRPr="25540295" w:rsidR="78D5D5EC">
        <w:rPr>
          <w:color w:val="000000" w:themeColor="text1" w:themeTint="FF" w:themeShade="FF"/>
          <w:lang w:val="en-US"/>
        </w:rPr>
        <w:t xml:space="preserve"> </w:t>
      </w:r>
    </w:p>
    <w:p w:rsidRPr="00240F42" w:rsidR="00D3585B" w:rsidP="00F87EAD" w:rsidRDefault="00D3585B" w14:paraId="486A4B57" w14:textId="77777777">
      <w:pPr>
        <w:spacing w:line="288" w:lineRule="auto"/>
        <w:rPr>
          <w:color w:val="000000" w:themeColor="text1"/>
          <w:lang w:val="en-US"/>
        </w:rPr>
      </w:pPr>
    </w:p>
    <w:p w:rsidRPr="00240F42" w:rsidR="0D0C50FD" w:rsidP="00F87EAD" w:rsidRDefault="00D3585B" w14:paraId="514994B3" w14:textId="1696BC63">
      <w:pPr>
        <w:spacing w:line="288" w:lineRule="auto"/>
        <w:rPr>
          <w:color w:val="000000" w:themeColor="text1"/>
          <w:lang w:val="en-US"/>
        </w:rPr>
      </w:pPr>
      <w:r w:rsidRPr="00240F42">
        <w:rPr>
          <w:color w:val="000000" w:themeColor="text1"/>
          <w:lang w:val="en-US"/>
        </w:rPr>
        <w:t>Cogstate t</w:t>
      </w:r>
      <w:r w:rsidRPr="00240F42" w:rsidR="0055717D">
        <w:rPr>
          <w:color w:val="000000" w:themeColor="text1"/>
          <w:lang w:val="en-US"/>
        </w:rPr>
        <w:t>ests have been</w:t>
      </w:r>
      <w:r w:rsidRPr="00240F42" w:rsidR="0D0C50FD">
        <w:rPr>
          <w:color w:val="000000" w:themeColor="text1"/>
          <w:lang w:val="en-US"/>
        </w:rPr>
        <w:t xml:space="preserve"> validated extensively, demonstrating both scalability and validity across diverse populations, </w:t>
      </w:r>
      <w:r w:rsidRPr="00240F42" w:rsidR="007F7F84">
        <w:rPr>
          <w:color w:val="000000" w:themeColor="text1"/>
          <w:lang w:val="en-US"/>
        </w:rPr>
        <w:t>in both</w:t>
      </w:r>
      <w:r w:rsidRPr="00240F42" w:rsidR="0D0C50FD">
        <w:rPr>
          <w:color w:val="000000" w:themeColor="text1"/>
          <w:lang w:val="en-US"/>
        </w:rPr>
        <w:t xml:space="preserve"> clinical </w:t>
      </w:r>
      <w:r w:rsidRPr="00240F42" w:rsidR="007F7F84">
        <w:rPr>
          <w:color w:val="000000" w:themeColor="text1"/>
          <w:lang w:val="en-US"/>
        </w:rPr>
        <w:t>and remote settings</w:t>
      </w:r>
      <w:r w:rsidRPr="00240F42" w:rsidR="0D0C50FD">
        <w:rPr>
          <w:color w:val="000000" w:themeColor="text1"/>
          <w:lang w:val="en-US"/>
        </w:rPr>
        <w:t xml:space="preserve">. </w:t>
      </w:r>
      <w:r w:rsidRPr="00240F42" w:rsidR="001217C3">
        <w:rPr>
          <w:color w:val="000000" w:themeColor="text1"/>
          <w:lang w:val="en-US"/>
        </w:rPr>
        <w:t xml:space="preserve">Results from our tests </w:t>
      </w:r>
      <w:r w:rsidRPr="00240F42" w:rsidR="0D0C50FD">
        <w:rPr>
          <w:color w:val="000000" w:themeColor="text1"/>
          <w:lang w:val="en-US"/>
        </w:rPr>
        <w:t xml:space="preserve">demonstrate high sensitivity </w:t>
      </w:r>
      <w:r w:rsidRPr="00240F42" w:rsidR="03BB08FB">
        <w:rPr>
          <w:color w:val="000000" w:themeColor="text1"/>
          <w:lang w:val="en-US"/>
        </w:rPr>
        <w:t>for</w:t>
      </w:r>
      <w:r w:rsidRPr="00240F42" w:rsidR="0D0C50FD">
        <w:rPr>
          <w:color w:val="000000" w:themeColor="text1"/>
          <w:lang w:val="en-US"/>
        </w:rPr>
        <w:t xml:space="preserve"> detecting cognitive impairment associated with MCI and AD dementia</w:t>
      </w:r>
      <w:r w:rsidRPr="00240F42" w:rsidR="001217C3">
        <w:rPr>
          <w:color w:val="000000" w:themeColor="text1"/>
          <w:lang w:val="en-US"/>
        </w:rPr>
        <w:t xml:space="preserve"> versus healthy controls</w:t>
      </w:r>
      <w:r w:rsidRPr="00240F42" w:rsidR="0D0C50FD">
        <w:rPr>
          <w:color w:val="000000" w:themeColor="text1"/>
          <w:lang w:val="en-US"/>
        </w:rPr>
        <w:t xml:space="preserve">. </w:t>
      </w:r>
    </w:p>
    <w:p w:rsidRPr="00240F42" w:rsidR="00FA02DB" w:rsidP="00F87EAD" w:rsidRDefault="00FA02DB" w14:paraId="557B6438" w14:textId="77777777">
      <w:pPr>
        <w:spacing w:line="288" w:lineRule="auto"/>
        <w:rPr>
          <w:color w:val="000000" w:themeColor="text1"/>
          <w:lang w:val="en-US"/>
        </w:rPr>
      </w:pPr>
    </w:p>
    <w:p w:rsidRPr="00240F42" w:rsidR="00FA02DB" w:rsidP="00FA02DB" w:rsidRDefault="00FA02DB" w14:paraId="6E66BB2E" w14:textId="77777777">
      <w:pPr>
        <w:spacing w:line="288" w:lineRule="auto"/>
        <w:rPr>
          <w:color w:val="000000" w:themeColor="text1"/>
          <w:lang w:val="en-US"/>
        </w:rPr>
      </w:pPr>
      <w:r w:rsidRPr="00240F42">
        <w:rPr>
          <w:b/>
          <w:color w:val="000000" w:themeColor="text1"/>
          <w:lang w:val="en-US"/>
        </w:rPr>
        <w:t>Regarding this request for clinical care screening, we propose the following two-step solution for consideration:</w:t>
      </w:r>
    </w:p>
    <w:p w:rsidRPr="00240F42" w:rsidR="00FA02DB" w:rsidP="00FA02DB" w:rsidRDefault="00FA02DB" w14:paraId="7627D7CE" w14:textId="219D7175">
      <w:pPr>
        <w:pStyle w:val="ListParagraph"/>
        <w:numPr>
          <w:ilvl w:val="0"/>
          <w:numId w:val="25"/>
        </w:numPr>
        <w:spacing w:line="288" w:lineRule="auto"/>
        <w:rPr>
          <w:color w:val="000000" w:themeColor="text1"/>
          <w:lang w:val="en-US"/>
        </w:rPr>
      </w:pPr>
      <w:r w:rsidRPr="00240F42">
        <w:rPr>
          <w:color w:val="000000" w:themeColor="text1"/>
          <w:lang w:val="en-US"/>
        </w:rPr>
        <w:t xml:space="preserve">Initial screening via the Cogstate Cognigram™, FDA Class II Exempt Digital Medical Device. </w:t>
      </w:r>
      <w:r w:rsidRPr="00240F42" w:rsidR="00E368E2">
        <w:rPr>
          <w:color w:val="000000" w:themeColor="text1"/>
          <w:lang w:val="en-US"/>
        </w:rPr>
        <w:t xml:space="preserve">To keep the screening as short as possible, we </w:t>
      </w:r>
      <w:r w:rsidRPr="00240F42" w:rsidR="00683104">
        <w:rPr>
          <w:color w:val="000000" w:themeColor="text1"/>
          <w:lang w:val="en-US"/>
        </w:rPr>
        <w:t xml:space="preserve">propose to use </w:t>
      </w:r>
      <w:r w:rsidRPr="00240F42" w:rsidR="00701D99">
        <w:rPr>
          <w:color w:val="000000" w:themeColor="text1"/>
          <w:lang w:val="en-US"/>
        </w:rPr>
        <w:t>the 2 tests that assess</w:t>
      </w:r>
      <w:r w:rsidRPr="00240F42" w:rsidR="00505207">
        <w:rPr>
          <w:color w:val="000000" w:themeColor="text1"/>
          <w:lang w:val="en-US"/>
        </w:rPr>
        <w:t xml:space="preserve"> memory, </w:t>
      </w:r>
      <w:r w:rsidRPr="00240F42" w:rsidR="009766A2">
        <w:rPr>
          <w:color w:val="000000" w:themeColor="text1"/>
          <w:lang w:val="en-US"/>
        </w:rPr>
        <w:t xml:space="preserve">bundled as </w:t>
      </w:r>
      <w:r w:rsidRPr="00240F42">
        <w:rPr>
          <w:color w:val="000000" w:themeColor="text1"/>
          <w:lang w:val="en-US"/>
        </w:rPr>
        <w:t xml:space="preserve">the Cognigram Memory Assessment </w:t>
      </w:r>
      <w:r w:rsidRPr="00240F42" w:rsidR="00505207">
        <w:rPr>
          <w:color w:val="000000" w:themeColor="text1"/>
          <w:lang w:val="en-US"/>
        </w:rPr>
        <w:t>which comprises</w:t>
      </w:r>
      <w:r w:rsidRPr="00240F42">
        <w:rPr>
          <w:color w:val="000000" w:themeColor="text1"/>
          <w:lang w:val="en-US"/>
        </w:rPr>
        <w:t xml:space="preserve"> the Cogstate One Card Learning (OCL) and One Back (ONB) tests.</w:t>
      </w:r>
    </w:p>
    <w:p w:rsidRPr="00240F42" w:rsidR="00FA02DB" w:rsidP="00FA02DB" w:rsidRDefault="00FA02DB" w14:paraId="718F0307" w14:textId="0A09702D">
      <w:pPr>
        <w:pStyle w:val="ListParagraph"/>
        <w:numPr>
          <w:ilvl w:val="0"/>
          <w:numId w:val="25"/>
        </w:numPr>
        <w:spacing w:line="288" w:lineRule="auto"/>
        <w:rPr>
          <w:color w:val="000000" w:themeColor="text1"/>
          <w:lang w:val="en-US"/>
        </w:rPr>
      </w:pPr>
      <w:r w:rsidRPr="00240F42">
        <w:rPr>
          <w:color w:val="000000" w:themeColor="text1"/>
        </w:rPr>
        <w:t>Participants who screen positive for impairment during the Cognigram testing would then receive confirmatory testing for memory impairment using the Cogstate International Shopping List Test.</w:t>
      </w:r>
    </w:p>
    <w:p w:rsidRPr="00240F42" w:rsidR="00FA02DB" w:rsidP="00F87EAD" w:rsidRDefault="00FA02DB" w14:paraId="6D1C3694" w14:textId="77777777">
      <w:pPr>
        <w:spacing w:line="288" w:lineRule="auto"/>
        <w:rPr>
          <w:color w:val="000000" w:themeColor="text1"/>
          <w:lang w:val="en-US"/>
        </w:rPr>
      </w:pPr>
    </w:p>
    <w:p w:rsidRPr="00240F42" w:rsidR="003B3F40" w:rsidP="00F87EAD" w:rsidRDefault="003B767B" w14:paraId="311A7ED8" w14:textId="4B16A430">
      <w:pPr>
        <w:spacing w:line="288" w:lineRule="auto"/>
        <w:rPr>
          <w:color w:val="000000" w:themeColor="text1"/>
          <w:lang w:val="en-US"/>
        </w:rPr>
      </w:pPr>
      <w:r w:rsidRPr="00240F42">
        <w:rPr>
          <w:color w:val="000000" w:themeColor="text1"/>
          <w:lang w:val="en-US"/>
        </w:rPr>
        <w:t xml:space="preserve">Cogstate Cognigram Memory </w:t>
      </w:r>
      <w:r w:rsidRPr="00240F42" w:rsidR="002B4831">
        <w:rPr>
          <w:color w:val="000000" w:themeColor="text1"/>
          <w:lang w:val="en-US"/>
        </w:rPr>
        <w:t>A</w:t>
      </w:r>
      <w:r w:rsidRPr="00240F42">
        <w:rPr>
          <w:color w:val="000000" w:themeColor="text1"/>
          <w:lang w:val="en-US"/>
        </w:rPr>
        <w:t>ssessment</w:t>
      </w:r>
      <w:r w:rsidRPr="00240F42" w:rsidR="002B4831">
        <w:rPr>
          <w:color w:val="000000" w:themeColor="text1"/>
          <w:lang w:val="en-US"/>
        </w:rPr>
        <w:t>™</w:t>
      </w:r>
      <w:r w:rsidRPr="00240F42">
        <w:rPr>
          <w:color w:val="000000" w:themeColor="text1"/>
          <w:lang w:val="en-US"/>
        </w:rPr>
        <w:t xml:space="preserve"> (</w:t>
      </w:r>
      <w:r w:rsidRPr="00240F42" w:rsidR="003B3F40">
        <w:rPr>
          <w:color w:val="000000" w:themeColor="text1"/>
          <w:lang w:val="en-US"/>
        </w:rPr>
        <w:t>OCL and ONB tests</w:t>
      </w:r>
      <w:r w:rsidRPr="00240F42" w:rsidR="00F5527B">
        <w:rPr>
          <w:color w:val="000000" w:themeColor="text1"/>
          <w:lang w:val="en-US"/>
        </w:rPr>
        <w:t>)</w:t>
      </w:r>
      <w:r w:rsidRPr="00240F42" w:rsidR="003B3F40">
        <w:rPr>
          <w:color w:val="000000" w:themeColor="text1"/>
          <w:lang w:val="en-US"/>
        </w:rPr>
        <w:t xml:space="preserve"> </w:t>
      </w:r>
      <w:r w:rsidRPr="00240F42" w:rsidR="00F5527B">
        <w:rPr>
          <w:color w:val="000000" w:themeColor="text1"/>
          <w:lang w:val="en-US"/>
        </w:rPr>
        <w:t xml:space="preserve">is </w:t>
      </w:r>
      <w:r w:rsidRPr="00240F42" w:rsidR="003B3F40">
        <w:rPr>
          <w:color w:val="000000" w:themeColor="text1"/>
          <w:lang w:val="en-US"/>
        </w:rPr>
        <w:t>the commercially available product</w:t>
      </w:r>
      <w:r w:rsidRPr="00240F42" w:rsidR="00502D7D">
        <w:rPr>
          <w:color w:val="000000" w:themeColor="text1"/>
          <w:lang w:val="en-US"/>
        </w:rPr>
        <w:t xml:space="preserve"> that we have provided detailed answers for in the below RFI. Supplemental materials have been provided </w:t>
      </w:r>
      <w:r w:rsidRPr="00240F42" w:rsidR="00F27C57">
        <w:rPr>
          <w:color w:val="000000" w:themeColor="text1"/>
          <w:lang w:val="en-US"/>
        </w:rPr>
        <w:t xml:space="preserve">to support the use of </w:t>
      </w:r>
      <w:r w:rsidRPr="00240F42" w:rsidR="00502D7D">
        <w:rPr>
          <w:color w:val="000000" w:themeColor="text1"/>
          <w:lang w:val="en-US"/>
        </w:rPr>
        <w:t>the ISLT</w:t>
      </w:r>
      <w:r w:rsidRPr="00240F42" w:rsidR="00F27C57">
        <w:rPr>
          <w:color w:val="000000" w:themeColor="text1"/>
          <w:lang w:val="en-US"/>
        </w:rPr>
        <w:t>.</w:t>
      </w:r>
    </w:p>
    <w:p w:rsidRPr="00240F42" w:rsidR="00BE32B5" w:rsidP="00F87EAD" w:rsidRDefault="00BE32B5" w14:paraId="167D8025" w14:textId="77777777">
      <w:pPr>
        <w:spacing w:line="288" w:lineRule="auto"/>
        <w:rPr>
          <w:color w:val="000000" w:themeColor="text1"/>
          <w:lang w:val="en-US"/>
        </w:rPr>
      </w:pPr>
    </w:p>
    <w:p w:rsidRPr="00240F42" w:rsidR="001C228A" w:rsidP="00F87EAD" w:rsidRDefault="00FA02DB" w14:paraId="5A138EA2" w14:textId="401E452A">
      <w:pPr>
        <w:spacing w:line="288" w:lineRule="auto"/>
        <w:rPr>
          <w:b/>
          <w:color w:val="000000" w:themeColor="text1"/>
          <w:lang w:val="en-US"/>
        </w:rPr>
      </w:pPr>
      <w:r w:rsidRPr="00240F42">
        <w:rPr>
          <w:b/>
          <w:bCs/>
          <w:color w:val="000000" w:themeColor="text1"/>
          <w:lang w:val="en-US"/>
        </w:rPr>
        <w:t>Cogstate and Eisai Co. Ltd. Work in Healthcare</w:t>
      </w:r>
    </w:p>
    <w:p w:rsidRPr="00240F42" w:rsidR="001C228A" w:rsidP="00FA02DB" w:rsidRDefault="6E916043" w14:paraId="38A866E9" w14:textId="3DED1C06">
      <w:pPr>
        <w:rPr>
          <w:color w:val="000000" w:themeColor="text1"/>
          <w:lang w:val="en-US"/>
        </w:rPr>
      </w:pPr>
      <w:r w:rsidRPr="00240F42">
        <w:rPr>
          <w:color w:val="000000" w:themeColor="text1"/>
          <w:lang w:val="en-US"/>
        </w:rPr>
        <w:t>In August</w:t>
      </w:r>
      <w:r w:rsidRPr="00240F42" w:rsidR="00B61D02">
        <w:rPr>
          <w:color w:val="000000" w:themeColor="text1"/>
          <w:lang w:val="en-US"/>
        </w:rPr>
        <w:t xml:space="preserve"> 2019, </w:t>
      </w:r>
      <w:r w:rsidRPr="00240F42" w:rsidR="001C228A">
        <w:rPr>
          <w:color w:val="000000" w:themeColor="text1"/>
          <w:lang w:val="en-US"/>
        </w:rPr>
        <w:t xml:space="preserve">Cogstate </w:t>
      </w:r>
      <w:r w:rsidRPr="00240F42" w:rsidR="00B61D02">
        <w:rPr>
          <w:color w:val="000000" w:themeColor="text1"/>
          <w:lang w:val="en-US"/>
        </w:rPr>
        <w:t>and</w:t>
      </w:r>
      <w:r w:rsidRPr="00240F42" w:rsidR="00D95A89">
        <w:rPr>
          <w:color w:val="000000" w:themeColor="text1"/>
          <w:lang w:val="en-US"/>
        </w:rPr>
        <w:t xml:space="preserve"> </w:t>
      </w:r>
      <w:r w:rsidRPr="00240F42" w:rsidR="00800815">
        <w:rPr>
          <w:color w:val="000000" w:themeColor="text1"/>
          <w:lang w:val="en-US"/>
        </w:rPr>
        <w:t>pharmaceutical company Eisai Co. Ltd.</w:t>
      </w:r>
      <w:r w:rsidRPr="00240F42" w:rsidR="00B61D02">
        <w:rPr>
          <w:color w:val="000000" w:themeColor="text1"/>
          <w:lang w:val="en-US"/>
        </w:rPr>
        <w:t xml:space="preserve"> </w:t>
      </w:r>
      <w:r w:rsidRPr="00240F42">
        <w:rPr>
          <w:color w:val="000000" w:themeColor="text1"/>
          <w:lang w:val="en-US"/>
        </w:rPr>
        <w:t>(Eisai) entered an exclusive license enabling Eisai to distribute Cogstate digital cognitive assessment technologies in healthcare markets in Japan – the “Japan Agreement”.</w:t>
      </w:r>
    </w:p>
    <w:p w:rsidRPr="00240F42" w:rsidR="00FA02DB" w:rsidP="00FA02DB" w:rsidRDefault="00FA02DB" w14:paraId="5DE05FA6" w14:textId="77777777">
      <w:pPr>
        <w:rPr>
          <w:color w:val="000000" w:themeColor="text1"/>
          <w:lang w:val="en-US"/>
        </w:rPr>
      </w:pPr>
    </w:p>
    <w:p w:rsidRPr="00240F42" w:rsidR="001C228A" w:rsidP="00FA02DB" w:rsidRDefault="6E916043" w14:paraId="7A2C7FE4" w14:textId="67B01BA0">
      <w:pPr>
        <w:rPr>
          <w:color w:val="000000" w:themeColor="text1"/>
          <w:lang w:val="en-US"/>
        </w:rPr>
      </w:pPr>
      <w:r w:rsidRPr="00240F42">
        <w:rPr>
          <w:color w:val="000000" w:themeColor="text1"/>
          <w:lang w:val="en-US"/>
        </w:rPr>
        <w:t>In October 2020, Cogstate and Eisai entered into a second exclusive licensing agreement enabling Eisai to distribute Cogstate digital cognitive assessment technologies in Healthcare markets in all other geographies, excepting Japan – the “Global Agreement”.</w:t>
      </w:r>
    </w:p>
    <w:p w:rsidRPr="00240F42" w:rsidR="00FA02DB" w:rsidP="00FA02DB" w:rsidRDefault="00FA02DB" w14:paraId="51709AEB" w14:textId="77777777">
      <w:pPr>
        <w:rPr>
          <w:color w:val="000000" w:themeColor="text1"/>
          <w:lang w:val="en-US"/>
        </w:rPr>
      </w:pPr>
    </w:p>
    <w:p w:rsidRPr="00240F42" w:rsidR="001C228A" w:rsidP="00FA02DB" w:rsidRDefault="6E916043" w14:paraId="74E3AE5D" w14:textId="60C0674A">
      <w:pPr>
        <w:rPr>
          <w:color w:val="000000" w:themeColor="text1"/>
          <w:lang w:val="en-US"/>
        </w:rPr>
      </w:pPr>
      <w:r w:rsidRPr="00240F42">
        <w:rPr>
          <w:color w:val="000000" w:themeColor="text1"/>
          <w:lang w:val="en-US"/>
        </w:rPr>
        <w:t>In April 2024, Cogstate and Eisai agreed to amend the Global Agreement, whereby Cogstate reacquired global rights to technology that had been previously licensed to Eisai.  Under the amended Global Agreement, Eisai was granted a non-exclusive license to distribute commercials products (all based on the Cogstate Brief Battery) in certain distinct geographies.</w:t>
      </w:r>
    </w:p>
    <w:p w:rsidRPr="00240F42" w:rsidR="00FA02DB" w:rsidP="00FA02DB" w:rsidRDefault="00FA02DB" w14:paraId="17CCF90D" w14:textId="77777777">
      <w:pPr>
        <w:rPr>
          <w:color w:val="000000" w:themeColor="text1"/>
          <w:lang w:val="en-US"/>
        </w:rPr>
      </w:pPr>
    </w:p>
    <w:p w:rsidRPr="00240F42" w:rsidR="001C228A" w:rsidP="00FA02DB" w:rsidRDefault="6E916043" w14:paraId="0D53489E" w14:textId="67F40767">
      <w:pPr>
        <w:rPr>
          <w:color w:val="000000" w:themeColor="text1"/>
          <w:lang w:val="en-US"/>
        </w:rPr>
      </w:pPr>
      <w:r w:rsidRPr="00240F42">
        <w:rPr>
          <w:color w:val="000000" w:themeColor="text1"/>
          <w:lang w:val="en-US"/>
        </w:rPr>
        <w:t>Today, Eisai holds the following licenses:</w:t>
      </w:r>
    </w:p>
    <w:p w:rsidRPr="00240F42" w:rsidR="001C228A" w:rsidP="00FA02DB" w:rsidRDefault="6E916043" w14:paraId="1E50C6B6" w14:textId="1E1AE858">
      <w:pPr>
        <w:pStyle w:val="ListParagraph"/>
        <w:numPr>
          <w:ilvl w:val="0"/>
          <w:numId w:val="26"/>
        </w:numPr>
        <w:rPr>
          <w:color w:val="000000" w:themeColor="text1"/>
          <w:lang w:val="en-US"/>
        </w:rPr>
      </w:pPr>
      <w:r w:rsidRPr="00240F42">
        <w:rPr>
          <w:color w:val="000000" w:themeColor="text1"/>
          <w:lang w:val="en-US"/>
        </w:rPr>
        <w:t>Exclusive license of Cogstate digital cognitive testing technologies in Japan, excluding use in clinical trials;</w:t>
      </w:r>
    </w:p>
    <w:p w:rsidRPr="00240F42" w:rsidR="001C228A" w:rsidP="00FA02DB" w:rsidRDefault="6E916043" w14:paraId="237C6A4E" w14:textId="5579B045">
      <w:pPr>
        <w:pStyle w:val="ListParagraph"/>
        <w:numPr>
          <w:ilvl w:val="0"/>
          <w:numId w:val="26"/>
        </w:numPr>
        <w:rPr>
          <w:color w:val="000000" w:themeColor="text1"/>
          <w:lang w:val="en-US"/>
        </w:rPr>
      </w:pPr>
      <w:r w:rsidRPr="00240F42">
        <w:rPr>
          <w:color w:val="000000" w:themeColor="text1"/>
          <w:lang w:val="en-US"/>
        </w:rPr>
        <w:t>Non-exclusive license to distribute Cognigram in the USA; and</w:t>
      </w:r>
    </w:p>
    <w:p w:rsidRPr="00240F42" w:rsidR="00FA02DB" w:rsidP="00FA02DB" w:rsidRDefault="15389729" w14:paraId="09B7003F" w14:textId="18D64B1C">
      <w:pPr>
        <w:pStyle w:val="ListParagraph"/>
        <w:numPr>
          <w:ilvl w:val="0"/>
          <w:numId w:val="26"/>
        </w:numPr>
        <w:rPr>
          <w:color w:val="000000" w:themeColor="text1"/>
          <w:lang w:val="en-US"/>
        </w:rPr>
      </w:pPr>
      <w:r w:rsidRPr="00240F42">
        <w:rPr>
          <w:color w:val="000000" w:themeColor="text1"/>
          <w:lang w:val="en-US"/>
        </w:rPr>
        <w:t>N</w:t>
      </w:r>
      <w:r w:rsidRPr="00240F42" w:rsidR="6E916043">
        <w:rPr>
          <w:color w:val="000000" w:themeColor="text1"/>
          <w:lang w:val="en-US"/>
        </w:rPr>
        <w:t>on-exclusive license to distribute CogMate (a direct-to-consumer product based on the Cogstate Brief Battery) in the following geographies:</w:t>
      </w:r>
      <w:r w:rsidRPr="00240F42" w:rsidR="00780CD8">
        <w:rPr>
          <w:color w:val="000000" w:themeColor="text1"/>
          <w:lang w:val="en-US"/>
        </w:rPr>
        <w:t xml:space="preserve"> </w:t>
      </w:r>
      <w:r w:rsidRPr="00240F42" w:rsidR="6E916043">
        <w:rPr>
          <w:color w:val="000000" w:themeColor="text1"/>
          <w:lang w:val="en-US"/>
        </w:rPr>
        <w:t>Taiwan</w:t>
      </w:r>
      <w:r w:rsidRPr="00240F42" w:rsidR="00780CD8">
        <w:rPr>
          <w:color w:val="000000" w:themeColor="text1"/>
          <w:lang w:val="en-US"/>
        </w:rPr>
        <w:t xml:space="preserve">, </w:t>
      </w:r>
      <w:r w:rsidRPr="00240F42" w:rsidR="6E916043">
        <w:rPr>
          <w:color w:val="000000" w:themeColor="text1"/>
          <w:lang w:val="en-US"/>
        </w:rPr>
        <w:t>South Korea</w:t>
      </w:r>
      <w:r w:rsidRPr="00240F42" w:rsidR="00780CD8">
        <w:rPr>
          <w:color w:val="000000" w:themeColor="text1"/>
          <w:lang w:val="en-US"/>
        </w:rPr>
        <w:t xml:space="preserve">, </w:t>
      </w:r>
      <w:r w:rsidRPr="00240F42" w:rsidR="6E916043">
        <w:rPr>
          <w:color w:val="000000" w:themeColor="text1"/>
          <w:lang w:val="en-US"/>
        </w:rPr>
        <w:t>Thailand</w:t>
      </w:r>
      <w:r w:rsidRPr="00240F42" w:rsidR="00780CD8">
        <w:rPr>
          <w:color w:val="000000" w:themeColor="text1"/>
          <w:lang w:val="en-US"/>
        </w:rPr>
        <w:t xml:space="preserve">, </w:t>
      </w:r>
      <w:r w:rsidRPr="00240F42" w:rsidR="6E916043">
        <w:rPr>
          <w:color w:val="000000" w:themeColor="text1"/>
          <w:lang w:val="en-US"/>
        </w:rPr>
        <w:t>India</w:t>
      </w:r>
      <w:r w:rsidRPr="00240F42" w:rsidR="00780CD8">
        <w:rPr>
          <w:color w:val="000000" w:themeColor="text1"/>
          <w:lang w:val="en-US"/>
        </w:rPr>
        <w:t xml:space="preserve">, </w:t>
      </w:r>
      <w:r w:rsidRPr="00240F42" w:rsidR="6E916043">
        <w:rPr>
          <w:color w:val="000000" w:themeColor="text1"/>
          <w:lang w:val="en-US"/>
        </w:rPr>
        <w:t>Malaysia</w:t>
      </w:r>
      <w:r w:rsidRPr="00240F42" w:rsidR="00780CD8">
        <w:rPr>
          <w:color w:val="000000" w:themeColor="text1"/>
          <w:lang w:val="en-US"/>
        </w:rPr>
        <w:t xml:space="preserve">, </w:t>
      </w:r>
      <w:r w:rsidRPr="00240F42" w:rsidR="6E916043">
        <w:rPr>
          <w:color w:val="000000" w:themeColor="text1"/>
          <w:lang w:val="en-US"/>
        </w:rPr>
        <w:t>Philippines</w:t>
      </w:r>
      <w:r w:rsidRPr="00240F42" w:rsidR="00780CD8">
        <w:rPr>
          <w:color w:val="000000" w:themeColor="text1"/>
          <w:lang w:val="en-US"/>
        </w:rPr>
        <w:t xml:space="preserve">, and </w:t>
      </w:r>
      <w:r w:rsidRPr="00240F42" w:rsidR="6E916043">
        <w:rPr>
          <w:color w:val="000000" w:themeColor="text1"/>
          <w:lang w:val="en-US"/>
        </w:rPr>
        <w:t>Vietnam</w:t>
      </w:r>
    </w:p>
    <w:p w:rsidRPr="00240F42" w:rsidR="00FA02DB" w:rsidP="00FA02DB" w:rsidRDefault="00FA02DB" w14:paraId="1E5C752B" w14:textId="77777777">
      <w:pPr>
        <w:rPr>
          <w:color w:val="000000" w:themeColor="text1"/>
          <w:lang w:val="en-US"/>
        </w:rPr>
      </w:pPr>
    </w:p>
    <w:p w:rsidRPr="00240F42" w:rsidR="001C228A" w:rsidP="00FA02DB" w:rsidRDefault="6E916043" w14:paraId="422AC853" w14:textId="75CA75F8">
      <w:pPr>
        <w:rPr>
          <w:color w:val="000000" w:themeColor="text1"/>
          <w:lang w:val="en-US"/>
        </w:rPr>
      </w:pPr>
      <w:r w:rsidRPr="00240F42">
        <w:rPr>
          <w:color w:val="000000" w:themeColor="text1"/>
          <w:lang w:val="en-US"/>
        </w:rPr>
        <w:t xml:space="preserve">The amended agreement allows Cogstate greater freedom to market directly, or via other partners, Cogstate technology for use in community and healthcare environments.  The Eisai non-exclusive licenses apply only to the defined products (Cognigram in the USA and CogMate in the Asian territories) and does not apply to other digital assessments (such as the </w:t>
      </w:r>
      <w:r w:rsidRPr="00240F42" w:rsidR="00FC28B3">
        <w:rPr>
          <w:color w:val="000000" w:themeColor="text1"/>
          <w:lang w:val="en-US"/>
        </w:rPr>
        <w:t>smartphone-based</w:t>
      </w:r>
      <w:r w:rsidRPr="00240F42">
        <w:rPr>
          <w:color w:val="000000" w:themeColor="text1"/>
          <w:lang w:val="en-US"/>
        </w:rPr>
        <w:t xml:space="preserve"> </w:t>
      </w:r>
      <w:r w:rsidRPr="00240F42" w:rsidR="6DE85CF3">
        <w:rPr>
          <w:color w:val="000000" w:themeColor="text1"/>
          <w:lang w:val="en-US"/>
        </w:rPr>
        <w:t xml:space="preserve">memory assessment </w:t>
      </w:r>
      <w:r w:rsidRPr="00240F42">
        <w:rPr>
          <w:color w:val="000000" w:themeColor="text1"/>
          <w:lang w:val="en-US"/>
        </w:rPr>
        <w:t>application, Lila, and the test on which Lila is based, the International Shopping List Test).</w:t>
      </w:r>
    </w:p>
    <w:p w:rsidRPr="00240F42" w:rsidR="00FA02DB" w:rsidP="00FA02DB" w:rsidRDefault="00FA02DB" w14:paraId="66A70702" w14:textId="77777777">
      <w:pPr>
        <w:rPr>
          <w:color w:val="000000" w:themeColor="text1"/>
          <w:lang w:val="en-US"/>
        </w:rPr>
      </w:pPr>
    </w:p>
    <w:p w:rsidRPr="00240F42" w:rsidR="001C228A" w:rsidP="00FA02DB" w:rsidRDefault="007925C6" w14:paraId="187174FF" w14:textId="2E807646">
      <w:pPr>
        <w:rPr>
          <w:color w:val="000000" w:themeColor="text1"/>
          <w:lang w:val="en-US"/>
        </w:rPr>
      </w:pPr>
      <w:r w:rsidRPr="00240F42">
        <w:rPr>
          <w:color w:val="000000" w:themeColor="text1"/>
          <w:lang w:val="en-US"/>
        </w:rPr>
        <w:t xml:space="preserve">Through this collaboration, </w:t>
      </w:r>
      <w:r w:rsidRPr="00240F42" w:rsidR="008A4927">
        <w:rPr>
          <w:color w:val="000000" w:themeColor="text1"/>
          <w:lang w:val="en-US"/>
        </w:rPr>
        <w:t>Cogstate tests</w:t>
      </w:r>
      <w:r w:rsidRPr="00240F42" w:rsidR="009413FA">
        <w:rPr>
          <w:color w:val="000000" w:themeColor="text1"/>
          <w:lang w:val="en-US"/>
        </w:rPr>
        <w:t xml:space="preserve"> (including those recommended below)</w:t>
      </w:r>
      <w:r w:rsidRPr="00240F42" w:rsidR="008A4927">
        <w:rPr>
          <w:color w:val="000000" w:themeColor="text1"/>
          <w:lang w:val="en-US"/>
        </w:rPr>
        <w:t xml:space="preserve"> have been leveraged </w:t>
      </w:r>
      <w:r w:rsidRPr="00240F42" w:rsidR="6E916043">
        <w:rPr>
          <w:color w:val="000000" w:themeColor="text1"/>
          <w:lang w:val="en-US"/>
        </w:rPr>
        <w:t>by healthcare professionals</w:t>
      </w:r>
      <w:r w:rsidRPr="00240F42" w:rsidR="00C25732">
        <w:rPr>
          <w:color w:val="000000" w:themeColor="text1"/>
          <w:lang w:val="en-US"/>
        </w:rPr>
        <w:t xml:space="preserve"> to screen for cognitive impairment </w:t>
      </w:r>
      <w:r w:rsidRPr="00240F42" w:rsidR="6E916043">
        <w:rPr>
          <w:color w:val="000000" w:themeColor="text1"/>
          <w:lang w:val="en-US"/>
        </w:rPr>
        <w:t xml:space="preserve">in patients exhibiting memory related challenges.  </w:t>
      </w:r>
    </w:p>
    <w:p w:rsidRPr="00240F42" w:rsidR="00FD78FB" w:rsidP="00FA02DB" w:rsidRDefault="0D0C50FD" w14:paraId="49B623AB" w14:textId="2D4E9E11">
      <w:pPr>
        <w:spacing w:line="288" w:lineRule="auto"/>
        <w:ind w:left="567"/>
      </w:pPr>
      <w:r w:rsidRPr="00240F42">
        <w:rPr>
          <w:color w:val="000000" w:themeColor="text1"/>
        </w:rPr>
        <w:t xml:space="preserve"> </w:t>
      </w:r>
    </w:p>
    <w:p w:rsidRPr="00240F42" w:rsidR="00FD78FB" w:rsidP="00F87EAD" w:rsidRDefault="00FD78FB" w14:paraId="210BB549" w14:textId="5E6F3E01">
      <w:pPr>
        <w:spacing w:line="288" w:lineRule="auto"/>
        <w:rPr>
          <w:color w:val="000000" w:themeColor="text1"/>
          <w:lang w:val="en-US"/>
        </w:rPr>
      </w:pPr>
      <w:r w:rsidRPr="00240F42">
        <w:rPr>
          <w:color w:val="000000" w:themeColor="text1"/>
          <w:lang w:val="en-US"/>
        </w:rPr>
        <w:t>We thank you for your consideration and look forward to answering additional questions.</w:t>
      </w:r>
    </w:p>
    <w:p w:rsidRPr="00240F42" w:rsidR="00FD78FB" w:rsidP="00F87EAD" w:rsidRDefault="00FD78FB" w14:paraId="39D091E1" w14:textId="77777777">
      <w:pPr>
        <w:spacing w:line="288" w:lineRule="auto"/>
        <w:rPr>
          <w:color w:val="000000" w:themeColor="text1"/>
          <w:lang w:val="en-US"/>
        </w:rPr>
      </w:pPr>
    </w:p>
    <w:p w:rsidRPr="00240F42" w:rsidR="00FD78FB" w:rsidP="00F87EAD" w:rsidRDefault="00FD78FB" w14:paraId="64C50702" w14:textId="051AC646">
      <w:pPr>
        <w:spacing w:line="288" w:lineRule="auto"/>
        <w:rPr>
          <w:color w:val="000000" w:themeColor="text1"/>
          <w:sz w:val="20"/>
          <w:szCs w:val="20"/>
          <w:lang w:val="en-US"/>
        </w:rPr>
      </w:pPr>
      <w:r w:rsidRPr="00240F42">
        <w:rPr>
          <w:color w:val="000000" w:themeColor="text1"/>
          <w:lang w:val="en-US"/>
        </w:rPr>
        <w:t>The Cogstate Team</w:t>
      </w:r>
    </w:p>
    <w:p w:rsidRPr="00240F42" w:rsidR="00694E2C" w:rsidP="00F87EAD" w:rsidRDefault="00694E2C" w14:paraId="2DE9BE9E" w14:textId="61BEB034">
      <w:pPr>
        <w:rPr>
          <w:color w:val="000000" w:themeColor="text1"/>
          <w:sz w:val="20"/>
          <w:szCs w:val="20"/>
          <w:lang w:val="en-US"/>
        </w:rPr>
      </w:pPr>
      <w:r w:rsidRPr="00240F42">
        <w:rPr>
          <w:color w:val="000000" w:themeColor="text1"/>
          <w:sz w:val="20"/>
          <w:szCs w:val="20"/>
          <w:lang w:val="en-US"/>
        </w:rPr>
        <w:br w:type="page"/>
      </w:r>
    </w:p>
    <w:p w:rsidRPr="00240F42" w:rsidR="00127419" w:rsidP="00F87EAD" w:rsidRDefault="000807D7" w14:paraId="648A3332" w14:textId="54C84455">
      <w:pPr>
        <w:numPr>
          <w:ilvl w:val="0"/>
          <w:numId w:val="6"/>
        </w:numPr>
        <w:rPr>
          <w:b/>
          <w:bCs/>
          <w:sz w:val="28"/>
          <w:szCs w:val="28"/>
          <w:lang w:val="en-US"/>
        </w:rPr>
      </w:pPr>
      <w:r w:rsidRPr="00240F42">
        <w:rPr>
          <w:b/>
          <w:bCs/>
          <w:sz w:val="28"/>
          <w:szCs w:val="28"/>
          <w:lang w:val="en-US"/>
        </w:rPr>
        <w:t xml:space="preserve">Name of the </w:t>
      </w:r>
      <w:r w:rsidRPr="00240F42" w:rsidR="009811C0">
        <w:rPr>
          <w:b/>
          <w:bCs/>
          <w:sz w:val="28"/>
          <w:szCs w:val="28"/>
          <w:lang w:val="en-US"/>
        </w:rPr>
        <w:t>Pr</w:t>
      </w:r>
      <w:r w:rsidRPr="00240F42">
        <w:rPr>
          <w:b/>
          <w:bCs/>
          <w:sz w:val="28"/>
          <w:szCs w:val="28"/>
          <w:lang w:val="en-US"/>
        </w:rPr>
        <w:t>oduct</w:t>
      </w:r>
    </w:p>
    <w:p w:rsidRPr="00240F42" w:rsidR="00511E26" w:rsidP="00511E26" w:rsidRDefault="00511E26" w14:paraId="16645523" w14:textId="77777777">
      <w:pPr>
        <w:ind w:left="720"/>
        <w:rPr>
          <w:b/>
          <w:bCs/>
          <w:sz w:val="28"/>
          <w:szCs w:val="28"/>
          <w:lang w:val="en-US"/>
        </w:rPr>
      </w:pPr>
    </w:p>
    <w:p w:rsidRPr="00240F42" w:rsidR="00511E26" w:rsidP="002D2577" w:rsidRDefault="002D2577" w14:paraId="2861EEA2" w14:textId="4A6441EA">
      <w:pPr>
        <w:ind w:left="720"/>
        <w:rPr>
          <w:lang w:val="en-US"/>
        </w:rPr>
      </w:pPr>
      <w:r w:rsidRPr="00240F42">
        <w:rPr>
          <w:b/>
          <w:bCs/>
          <w:lang w:val="en-US"/>
        </w:rPr>
        <w:t>Cognigram™</w:t>
      </w:r>
      <w:r w:rsidRPr="00240F42">
        <w:rPr>
          <w:lang w:val="en-US"/>
        </w:rPr>
        <w:t xml:space="preserve"> is a simple and scientifically valid </w:t>
      </w:r>
      <w:r w:rsidRPr="00240F42" w:rsidR="78CC4A4C">
        <w:rPr>
          <w:lang w:val="en-US"/>
        </w:rPr>
        <w:t>digital</w:t>
      </w:r>
      <w:r w:rsidRPr="00240F42">
        <w:rPr>
          <w:lang w:val="en-US"/>
        </w:rPr>
        <w:t xml:space="preserve"> test system intended to aid healthcare professionals with rapid assessment of cognition in individuals aged 6 – 99 years old. Cognigram is a HIPAA compliant U.S. FDA Class II Exempt Digital Medical Device, which has received marketing authorization in multiple additional regulatory jurisdictions around the world</w:t>
      </w:r>
      <w:r w:rsidRPr="00240F42" w:rsidR="00F27C57">
        <w:rPr>
          <w:lang w:val="en-US"/>
        </w:rPr>
        <w:t xml:space="preserve"> (Australia, Canada, New Zealand, United Kingdom</w:t>
      </w:r>
      <w:r w:rsidRPr="00240F42" w:rsidR="002F7A96">
        <w:rPr>
          <w:lang w:val="en-US"/>
        </w:rPr>
        <w:t>)</w:t>
      </w:r>
      <w:r w:rsidRPr="00240F42" w:rsidR="47FB5B40">
        <w:rPr>
          <w:lang w:val="en-US"/>
        </w:rPr>
        <w:t xml:space="preserve">. </w:t>
      </w:r>
    </w:p>
    <w:p w:rsidRPr="00240F42" w:rsidR="004D3D90" w:rsidP="002D2577" w:rsidRDefault="004D3D90" w14:paraId="27793157" w14:textId="77777777">
      <w:pPr>
        <w:ind w:left="720"/>
        <w:rPr>
          <w:lang w:val="en-US"/>
        </w:rPr>
      </w:pPr>
    </w:p>
    <w:p w:rsidRPr="00240F42" w:rsidR="004D3D90" w:rsidP="004D3D90" w:rsidRDefault="004D3D90" w14:paraId="64D9ECC1" w14:textId="2F7C15A8">
      <w:pPr>
        <w:ind w:left="720"/>
        <w:rPr>
          <w:color w:val="000000" w:themeColor="text1"/>
          <w:lang w:val="en-US"/>
        </w:rPr>
      </w:pPr>
      <w:r w:rsidRPr="00240F42">
        <w:rPr>
          <w:color w:val="000000" w:themeColor="text1"/>
          <w:lang w:val="en-US"/>
        </w:rPr>
        <w:t>Cognigram has been used across various indications and in diverse healthcare settings (hospitals, clinics, out-of-clinic, etc.) with users noting favorable experiences with the system (</w:t>
      </w:r>
      <w:hyperlink r:id="rId14">
        <w:r w:rsidRPr="00240F42">
          <w:rPr>
            <w:rStyle w:val="Hyperlink"/>
            <w:lang w:val="en-US"/>
          </w:rPr>
          <w:t>Adler et al., 2019</w:t>
        </w:r>
      </w:hyperlink>
      <w:r w:rsidRPr="00240F42">
        <w:rPr>
          <w:color w:val="000000" w:themeColor="text1"/>
          <w:lang w:val="en-US"/>
        </w:rPr>
        <w:t xml:space="preserve">).  </w:t>
      </w:r>
    </w:p>
    <w:p w:rsidRPr="00240F42" w:rsidR="002D2577" w:rsidP="002D2577" w:rsidRDefault="004D3D90" w14:paraId="58575F7F" w14:textId="15D25DF1">
      <w:pPr>
        <w:ind w:left="720"/>
        <w:rPr>
          <w:lang w:val="en-US"/>
        </w:rPr>
      </w:pPr>
    </w:p>
    <w:p w:rsidRPr="00240F42" w:rsidR="2BA3784B" w:rsidP="46D873D7" w:rsidRDefault="2BA3784B" w14:paraId="61F0381A" w14:textId="55702D74">
      <w:pPr>
        <w:ind w:left="720"/>
        <w:rPr>
          <w:lang w:val="en-US"/>
        </w:rPr>
      </w:pPr>
      <w:r w:rsidRPr="00240F42">
        <w:rPr>
          <w:lang w:val="en-US"/>
        </w:rPr>
        <w:t xml:space="preserve">Cognigram was selected by the </w:t>
      </w:r>
      <w:r w:rsidRPr="00240F42" w:rsidR="3C1D7680">
        <w:rPr>
          <w:lang w:val="en-US"/>
        </w:rPr>
        <w:t>Davos Alzheimer's Collaborative</w:t>
      </w:r>
      <w:r w:rsidRPr="00240F42">
        <w:rPr>
          <w:lang w:val="en-US"/>
        </w:rPr>
        <w:t xml:space="preserve"> to be implemented as a digital cognitive screening tool in their </w:t>
      </w:r>
      <w:r w:rsidRPr="00240F42" w:rsidR="7FBA2332">
        <w:rPr>
          <w:lang w:val="en-US"/>
        </w:rPr>
        <w:t>Early Detection Flagship Program involving healthcare systems from six countries</w:t>
      </w:r>
      <w:r w:rsidRPr="00240F42" w:rsidR="07FC0657">
        <w:rPr>
          <w:lang w:val="en-US"/>
        </w:rPr>
        <w:t xml:space="preserve">. The goal of the program </w:t>
      </w:r>
      <w:r w:rsidRPr="00240F42" w:rsidR="7ED07BD2">
        <w:rPr>
          <w:lang w:val="en-US"/>
        </w:rPr>
        <w:t>wa</w:t>
      </w:r>
      <w:r w:rsidRPr="00240F42" w:rsidR="07FC0657">
        <w:rPr>
          <w:lang w:val="en-US"/>
        </w:rPr>
        <w:t>s to increase early detection of cognitive impairm</w:t>
      </w:r>
      <w:r w:rsidRPr="00240F42" w:rsidR="30DE2B20">
        <w:rPr>
          <w:lang w:val="en-US"/>
        </w:rPr>
        <w:t xml:space="preserve">ent in non-specialty settings by implementing a digital cognitive assessment and a blood-based biomarker test. </w:t>
      </w:r>
      <w:r w:rsidRPr="00240F42" w:rsidR="009063AB">
        <w:rPr>
          <w:lang w:val="en-US"/>
        </w:rPr>
        <w:t xml:space="preserve">Cognigram was deployed in </w:t>
      </w:r>
      <w:r w:rsidRPr="00240F42" w:rsidR="00474B96">
        <w:rPr>
          <w:lang w:val="en-US"/>
        </w:rPr>
        <w:t>a</w:t>
      </w:r>
      <w:r w:rsidRPr="00240F42" w:rsidR="00342D48">
        <w:rPr>
          <w:lang w:val="en-US"/>
        </w:rPr>
        <w:t xml:space="preserve"> primary care setting in Brazil and the US, and in a specialty care setting in Japan.</w:t>
      </w:r>
      <w:r w:rsidRPr="00240F42" w:rsidR="00474B96">
        <w:rPr>
          <w:lang w:val="en-US"/>
        </w:rPr>
        <w:t xml:space="preserve">  </w:t>
      </w:r>
      <w:r w:rsidRPr="00240F42" w:rsidR="0039526E">
        <w:rPr>
          <w:lang w:val="en-US"/>
        </w:rPr>
        <w:t xml:space="preserve">Results of the program are not yet published. </w:t>
      </w:r>
      <w:r w:rsidRPr="00240F42" w:rsidR="64F23403">
        <w:rPr>
          <w:lang w:val="en-US"/>
        </w:rPr>
        <w:t xml:space="preserve"> </w:t>
      </w:r>
    </w:p>
    <w:p w:rsidRPr="00240F42" w:rsidR="46D873D7" w:rsidP="46D873D7" w:rsidRDefault="46D873D7" w14:paraId="05167E21" w14:textId="7D7425F3">
      <w:pPr>
        <w:ind w:left="720"/>
        <w:rPr>
          <w:lang w:val="en-US"/>
        </w:rPr>
      </w:pPr>
    </w:p>
    <w:p w:rsidRPr="00240F42" w:rsidR="002D2577" w:rsidP="002D2577" w:rsidRDefault="002D488D" w14:paraId="7478A7FC" w14:textId="525E71BB">
      <w:pPr>
        <w:ind w:left="720"/>
        <w:rPr>
          <w:color w:val="000000" w:themeColor="text1"/>
        </w:rPr>
      </w:pPr>
      <w:r w:rsidRPr="00240F42">
        <w:rPr>
          <w:noProof/>
        </w:rPr>
        <w:drawing>
          <wp:anchor distT="0" distB="0" distL="114300" distR="114300" simplePos="0" relativeHeight="251658240" behindDoc="0" locked="0" layoutInCell="1" allowOverlap="1" wp14:anchorId="1D0966F2" wp14:editId="5F2BB42D">
            <wp:simplePos x="0" y="0"/>
            <wp:positionH relativeFrom="column">
              <wp:posOffset>334010</wp:posOffset>
            </wp:positionH>
            <wp:positionV relativeFrom="paragraph">
              <wp:posOffset>1046480</wp:posOffset>
            </wp:positionV>
            <wp:extent cx="5943600" cy="1293495"/>
            <wp:effectExtent l="0" t="0" r="0" b="1905"/>
            <wp:wrapTopAndBottom/>
            <wp:docPr id="647291614" name="Picture 1" descr="A card with a black jack and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291614" name="Picture 1" descr="A card with a black jack and blue text&#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943600" cy="1293495"/>
                    </a:xfrm>
                    <a:prstGeom prst="rect">
                      <a:avLst/>
                    </a:prstGeom>
                  </pic:spPr>
                </pic:pic>
              </a:graphicData>
            </a:graphic>
            <wp14:sizeRelH relativeFrom="page">
              <wp14:pctWidth>0</wp14:pctWidth>
            </wp14:sizeRelH>
            <wp14:sizeRelV relativeFrom="page">
              <wp14:pctHeight>0</wp14:pctHeight>
            </wp14:sizeRelV>
          </wp:anchor>
        </w:drawing>
      </w:r>
      <w:r w:rsidRPr="00240F42" w:rsidR="007A49C8">
        <w:rPr>
          <w:lang w:val="en-US"/>
        </w:rPr>
        <w:t>The Cognigram system is powered by tests from the Cogstate Brief Battery</w:t>
      </w:r>
      <w:r w:rsidRPr="00240F42" w:rsidR="00BA2CFE">
        <w:rPr>
          <w:lang w:val="en-US"/>
        </w:rPr>
        <w:t xml:space="preserve">. Specifically for this proposal, we recommend utilizing the </w:t>
      </w:r>
      <w:r w:rsidRPr="00240F42" w:rsidR="00BA2CFE">
        <w:rPr>
          <w:b/>
          <w:bCs/>
          <w:lang w:val="en-US"/>
        </w:rPr>
        <w:t xml:space="preserve">Cognigram Memory </w:t>
      </w:r>
      <w:r w:rsidRPr="00240F42" w:rsidR="66F1949E">
        <w:rPr>
          <w:b/>
          <w:bCs/>
          <w:lang w:val="en-US"/>
        </w:rPr>
        <w:t>Assessment</w:t>
      </w:r>
      <w:r w:rsidRPr="00240F42" w:rsidR="00BA2CFE">
        <w:rPr>
          <w:lang w:val="en-US"/>
        </w:rPr>
        <w:t xml:space="preserve">, which is comprised of two tests: </w:t>
      </w:r>
      <w:r w:rsidRPr="00240F42" w:rsidR="00BA2CFE">
        <w:rPr>
          <w:color w:val="000000" w:themeColor="text1"/>
        </w:rPr>
        <w:t xml:space="preserve">the Cogstate One Card Learning (OCL) and One Back (ONB) tests. </w:t>
      </w:r>
      <w:r w:rsidRPr="00240F42" w:rsidR="0072002F">
        <w:rPr>
          <w:color w:val="000000" w:themeColor="text1"/>
        </w:rPr>
        <w:t xml:space="preserve">As shown in the data below, OCL and ONB have been extensively leveraged via their inclusion in Cognigram, as well as in academic, registry, and </w:t>
      </w:r>
      <w:r w:rsidRPr="00240F42" w:rsidR="00C900A9">
        <w:rPr>
          <w:color w:val="000000" w:themeColor="text1"/>
        </w:rPr>
        <w:t>industry</w:t>
      </w:r>
      <w:r w:rsidRPr="00240F42" w:rsidR="0072002F">
        <w:rPr>
          <w:color w:val="000000" w:themeColor="text1"/>
        </w:rPr>
        <w:t xml:space="preserve"> clinical trials. </w:t>
      </w:r>
    </w:p>
    <w:p w:rsidRPr="00240F42" w:rsidR="00127419" w:rsidP="00F87EAD" w:rsidRDefault="00127419" w14:paraId="51A7DF0B" w14:textId="77777777">
      <w:pPr>
        <w:ind w:left="720"/>
        <w:rPr>
          <w:lang w:val="en-US"/>
        </w:rPr>
      </w:pPr>
    </w:p>
    <w:p w:rsidRPr="00240F42" w:rsidR="005A0958" w:rsidP="005A0958" w:rsidRDefault="008E4985" w14:paraId="70B0609A" w14:textId="77777777">
      <w:pPr>
        <w:rPr>
          <w:b/>
          <w:bCs/>
        </w:rPr>
      </w:pPr>
      <w:r w:rsidRPr="00240F42">
        <w:rPr>
          <w:b/>
          <w:bCs/>
        </w:rPr>
        <w:tab/>
      </w:r>
    </w:p>
    <w:p w:rsidRPr="00240F42" w:rsidR="005A0958" w:rsidP="005A0958" w:rsidRDefault="005A0958" w14:paraId="4B6760CE" w14:textId="77777777">
      <w:pPr>
        <w:rPr>
          <w:b/>
          <w:bCs/>
        </w:rPr>
      </w:pPr>
    </w:p>
    <w:p w:rsidRPr="00240F42" w:rsidR="009C746E" w:rsidP="005A0958" w:rsidRDefault="009C746E" w14:paraId="0609AF01" w14:textId="77777777">
      <w:pPr>
        <w:rPr>
          <w:b/>
          <w:bCs/>
        </w:rPr>
      </w:pPr>
    </w:p>
    <w:p w:rsidRPr="00240F42" w:rsidR="00384EA9" w:rsidP="005A0958" w:rsidRDefault="00384EA9" w14:paraId="7D26FD16" w14:textId="77777777">
      <w:pPr>
        <w:rPr>
          <w:b/>
          <w:bCs/>
        </w:rPr>
      </w:pPr>
    </w:p>
    <w:p w:rsidRPr="00240F42" w:rsidR="00384EA9" w:rsidP="005A0958" w:rsidRDefault="00384EA9" w14:paraId="297CDE9F" w14:textId="77777777">
      <w:pPr>
        <w:rPr>
          <w:b/>
          <w:bCs/>
        </w:rPr>
      </w:pPr>
    </w:p>
    <w:p w:rsidRPr="00240F42" w:rsidR="00384EA9" w:rsidP="005A0958" w:rsidRDefault="00384EA9" w14:paraId="35E73766" w14:textId="77777777">
      <w:pPr>
        <w:rPr>
          <w:b/>
          <w:bCs/>
        </w:rPr>
      </w:pPr>
    </w:p>
    <w:p w:rsidRPr="00240F42" w:rsidR="00384EA9" w:rsidP="005A0958" w:rsidRDefault="00384EA9" w14:paraId="2D5CD11C" w14:textId="77777777">
      <w:pPr>
        <w:rPr>
          <w:b/>
          <w:bCs/>
        </w:rPr>
      </w:pPr>
    </w:p>
    <w:p w:rsidRPr="00240F42" w:rsidR="00384EA9" w:rsidP="005A0958" w:rsidRDefault="00384EA9" w14:paraId="0AC695AF" w14:textId="77777777">
      <w:pPr>
        <w:rPr>
          <w:b/>
          <w:bCs/>
        </w:rPr>
      </w:pPr>
    </w:p>
    <w:p w:rsidRPr="00240F42" w:rsidR="00384EA9" w:rsidP="005A0958" w:rsidRDefault="00384EA9" w14:paraId="7B588562" w14:textId="77777777">
      <w:pPr>
        <w:rPr>
          <w:b/>
          <w:bCs/>
        </w:rPr>
      </w:pPr>
    </w:p>
    <w:p w:rsidRPr="00240F42" w:rsidR="00384EA9" w:rsidP="005A0958" w:rsidRDefault="00384EA9" w14:paraId="7E97E890" w14:textId="77777777">
      <w:pPr>
        <w:rPr>
          <w:b/>
          <w:bCs/>
        </w:rPr>
      </w:pPr>
    </w:p>
    <w:p w:rsidRPr="00240F42" w:rsidR="00384EA9" w:rsidP="005A0958" w:rsidRDefault="00384EA9" w14:paraId="39640616" w14:textId="77777777">
      <w:pPr>
        <w:rPr>
          <w:b/>
          <w:bCs/>
        </w:rPr>
      </w:pPr>
    </w:p>
    <w:p w:rsidR="7106B2C6" w:rsidP="7106B2C6" w:rsidRDefault="7106B2C6" w14:paraId="14AFA1E7" w14:textId="12E3EF54">
      <w:pPr>
        <w:rPr>
          <w:b/>
          <w:bCs/>
        </w:rPr>
      </w:pPr>
    </w:p>
    <w:p w:rsidR="25BC6306" w:rsidP="25BC6306" w:rsidRDefault="25BC6306" w14:paraId="7A7BF336" w14:textId="6A6381BE">
      <w:pPr>
        <w:rPr>
          <w:b/>
          <w:bCs/>
        </w:rPr>
      </w:pPr>
    </w:p>
    <w:p w:rsidRPr="00240F42" w:rsidR="0637F79D" w:rsidP="005A0958" w:rsidRDefault="00BD64C5" w14:paraId="3E00B740" w14:textId="1CD2E550">
      <w:pPr>
        <w:rPr>
          <w:b w:val="1"/>
          <w:bCs w:val="1"/>
          <w:lang w:val="en-US"/>
        </w:rPr>
      </w:pPr>
      <w:r w:rsidRPr="25540295" w:rsidR="673528F3">
        <w:rPr>
          <w:b w:val="1"/>
          <w:bCs w:val="1"/>
        </w:rPr>
        <w:t xml:space="preserve">For use in a healthcare setting, </w:t>
      </w:r>
      <w:r w:rsidRPr="25540295" w:rsidR="3F65BA5A">
        <w:rPr>
          <w:b w:val="1"/>
          <w:bCs w:val="1"/>
        </w:rPr>
        <w:t xml:space="preserve">the </w:t>
      </w:r>
      <w:r w:rsidRPr="25540295" w:rsidR="3F65BA5A">
        <w:rPr>
          <w:b w:val="1"/>
          <w:bCs w:val="1"/>
          <w:lang w:val="en-US"/>
        </w:rPr>
        <w:t>p</w:t>
      </w:r>
      <w:r w:rsidRPr="25540295" w:rsidR="6E3BD4FB">
        <w:rPr>
          <w:b w:val="1"/>
          <w:bCs w:val="1"/>
          <w:lang w:val="en-US"/>
        </w:rPr>
        <w:t xml:space="preserve">rocess </w:t>
      </w:r>
      <w:r w:rsidRPr="25540295" w:rsidR="5367804D">
        <w:rPr>
          <w:b w:val="1"/>
          <w:bCs w:val="1"/>
          <w:lang w:val="en-US"/>
        </w:rPr>
        <w:t>has been as follows</w:t>
      </w:r>
      <w:r w:rsidRPr="25540295" w:rsidR="6E3BD4FB">
        <w:rPr>
          <w:b w:val="1"/>
          <w:bCs w:val="1"/>
          <w:lang w:val="en-US"/>
        </w:rPr>
        <w:t>:</w:t>
      </w:r>
    </w:p>
    <w:p w:rsidR="25BC6306" w:rsidP="25BC6306" w:rsidRDefault="25BC6306" w14:paraId="4DAD0270" w14:textId="339720EC">
      <w:pPr>
        <w:rPr>
          <w:b/>
          <w:bCs/>
          <w:lang w:val="en-US"/>
        </w:rPr>
      </w:pPr>
    </w:p>
    <w:p w:rsidRPr="00240F42" w:rsidR="3AC26D09" w:rsidP="005A0958" w:rsidRDefault="006365F7" w14:paraId="606DDC2E" w14:textId="61B3E402">
      <w:pPr>
        <w:ind w:left="1080"/>
      </w:pPr>
      <w:r w:rsidRPr="00240F42">
        <w:rPr>
          <w:noProof/>
        </w:rPr>
        <w:drawing>
          <wp:anchor distT="0" distB="0" distL="114300" distR="114300" simplePos="0" relativeHeight="251658243" behindDoc="0" locked="0" layoutInCell="1" allowOverlap="1" wp14:anchorId="3DCD62AE" wp14:editId="140BE8B2">
            <wp:simplePos x="0" y="0"/>
            <wp:positionH relativeFrom="column">
              <wp:posOffset>982133</wp:posOffset>
            </wp:positionH>
            <wp:positionV relativeFrom="paragraph">
              <wp:posOffset>164042</wp:posOffset>
            </wp:positionV>
            <wp:extent cx="4338336" cy="3907732"/>
            <wp:effectExtent l="0" t="0" r="5080" b="4445"/>
            <wp:wrapTopAndBottom/>
            <wp:docPr id="1422121694" name="Picture 1422121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338336" cy="3907732"/>
                    </a:xfrm>
                    <a:prstGeom prst="rect">
                      <a:avLst/>
                    </a:prstGeom>
                  </pic:spPr>
                </pic:pic>
              </a:graphicData>
            </a:graphic>
            <wp14:sizeRelH relativeFrom="page">
              <wp14:pctWidth>0</wp14:pctWidth>
            </wp14:sizeRelH>
            <wp14:sizeRelV relativeFrom="page">
              <wp14:pctHeight>0</wp14:pctHeight>
            </wp14:sizeRelV>
          </wp:anchor>
        </w:drawing>
      </w:r>
    </w:p>
    <w:p w:rsidRPr="00240F42" w:rsidR="00127419" w:rsidP="00F87EAD" w:rsidRDefault="00127419" w14:paraId="5E45F90F" w14:textId="77777777">
      <w:pPr>
        <w:ind w:left="2160"/>
        <w:rPr>
          <w:color w:val="0070C0"/>
          <w:lang w:val="en-US"/>
        </w:rPr>
      </w:pPr>
    </w:p>
    <w:p w:rsidRPr="00240F42" w:rsidR="00B92F20" w:rsidP="00F87EAD" w:rsidRDefault="000807D7" w14:paraId="00000007" w14:textId="040E5BBF">
      <w:pPr>
        <w:numPr>
          <w:ilvl w:val="1"/>
          <w:numId w:val="6"/>
        </w:numPr>
        <w:rPr>
          <w:b w:val="1"/>
          <w:bCs w:val="1"/>
        </w:rPr>
      </w:pPr>
      <w:r w:rsidRPr="25540295" w:rsidR="49274DD3">
        <w:rPr>
          <w:b w:val="1"/>
          <w:bCs w:val="1"/>
        </w:rPr>
        <w:t xml:space="preserve">Cognitive Domains the </w:t>
      </w:r>
      <w:r w:rsidRPr="25540295" w:rsidR="7A4C5AB1">
        <w:rPr>
          <w:b w:val="1"/>
          <w:bCs w:val="1"/>
        </w:rPr>
        <w:t>test</w:t>
      </w:r>
      <w:r w:rsidRPr="25540295" w:rsidR="49274DD3">
        <w:rPr>
          <w:b w:val="1"/>
          <w:bCs w:val="1"/>
        </w:rPr>
        <w:t>s</w:t>
      </w:r>
      <w:r w:rsidRPr="25540295" w:rsidR="49274DD3">
        <w:rPr>
          <w:b w:val="1"/>
          <w:bCs w:val="1"/>
        </w:rPr>
        <w:t xml:space="preserve"> measure</w:t>
      </w:r>
    </w:p>
    <w:p w:rsidRPr="00240F42" w:rsidR="001F0795" w:rsidP="001F0795" w:rsidRDefault="00155384" w14:paraId="3FDB3F10" w14:textId="64BF5CDD">
      <w:pPr>
        <w:numPr>
          <w:ilvl w:val="2"/>
          <w:numId w:val="6"/>
        </w:numPr>
        <w:rPr>
          <w:lang w:val="en-US"/>
        </w:rPr>
      </w:pPr>
      <w:r w:rsidRPr="00240F42">
        <w:rPr>
          <w:b/>
          <w:lang w:val="en-US"/>
        </w:rPr>
        <w:t>One Card Learning</w:t>
      </w:r>
      <w:r w:rsidRPr="00240F42" w:rsidR="008F0C49">
        <w:rPr>
          <w:lang w:val="en-US"/>
        </w:rPr>
        <w:t xml:space="preserve"> measures learning</w:t>
      </w:r>
      <w:r w:rsidRPr="00240F42" w:rsidR="00755C57">
        <w:rPr>
          <w:lang w:val="en-US"/>
        </w:rPr>
        <w:t xml:space="preserve"> based on accuracy of selection</w:t>
      </w:r>
      <w:r w:rsidRPr="00240F42" w:rsidR="001040D8">
        <w:rPr>
          <w:lang w:val="en-US"/>
        </w:rPr>
        <w:t xml:space="preserve">. Participants are shown </w:t>
      </w:r>
      <w:r w:rsidRPr="00240F42" w:rsidR="00BD4F63">
        <w:rPr>
          <w:lang w:val="en-US"/>
        </w:rPr>
        <w:t xml:space="preserve">a playing card </w:t>
      </w:r>
      <w:r w:rsidRPr="00240F42" w:rsidR="0DF0B65F">
        <w:rPr>
          <w:lang w:val="en-US"/>
        </w:rPr>
        <w:t>stimul</w:t>
      </w:r>
      <w:r w:rsidRPr="00240F42" w:rsidR="227F6A51">
        <w:rPr>
          <w:lang w:val="en-US"/>
        </w:rPr>
        <w:t>us</w:t>
      </w:r>
      <w:r w:rsidRPr="00240F42" w:rsidR="00BD4F63">
        <w:rPr>
          <w:lang w:val="en-US"/>
        </w:rPr>
        <w:t xml:space="preserve"> and then asked “yes” or “no” whether they have seen the card before in that testing session.</w:t>
      </w:r>
    </w:p>
    <w:p w:rsidRPr="00240F42" w:rsidR="00155384" w:rsidP="001F0795" w:rsidRDefault="00155384" w14:paraId="42253B0B" w14:textId="1743BBFC">
      <w:pPr>
        <w:numPr>
          <w:ilvl w:val="2"/>
          <w:numId w:val="6"/>
        </w:numPr>
        <w:rPr>
          <w:lang w:val="en-US"/>
        </w:rPr>
      </w:pPr>
      <w:r w:rsidRPr="25540295" w:rsidR="034B0440">
        <w:rPr>
          <w:b w:val="1"/>
          <w:bCs w:val="1"/>
          <w:lang w:val="en-US"/>
        </w:rPr>
        <w:t>One Back</w:t>
      </w:r>
      <w:r w:rsidRPr="25540295" w:rsidR="034B0440">
        <w:rPr>
          <w:lang w:val="en-US"/>
        </w:rPr>
        <w:t xml:space="preserve"> </w:t>
      </w:r>
      <w:r w:rsidRPr="25540295" w:rsidR="63C1D4C9">
        <w:rPr>
          <w:lang w:val="en-US"/>
        </w:rPr>
        <w:t>measures working memory</w:t>
      </w:r>
      <w:r w:rsidRPr="25540295" w:rsidR="176CE944">
        <w:rPr>
          <w:lang w:val="en-US"/>
        </w:rPr>
        <w:t>.</w:t>
      </w:r>
      <w:r w:rsidRPr="25540295" w:rsidR="3D36CD81">
        <w:rPr>
          <w:lang w:val="en-US"/>
        </w:rPr>
        <w:t xml:space="preserve"> Participants are shown a playing card </w:t>
      </w:r>
      <w:r w:rsidRPr="25540295" w:rsidR="46AE1485">
        <w:rPr>
          <w:lang w:val="en-US"/>
        </w:rPr>
        <w:t xml:space="preserve">stimulus </w:t>
      </w:r>
      <w:r w:rsidRPr="25540295" w:rsidR="3D36CD81">
        <w:rPr>
          <w:lang w:val="en-US"/>
        </w:rPr>
        <w:t xml:space="preserve">and asked to answer “yes” or “no” if the card is the same as the </w:t>
      </w:r>
      <w:r w:rsidRPr="25540295" w:rsidR="3D36CD81">
        <w:rPr>
          <w:lang w:val="en-US"/>
        </w:rPr>
        <w:t>previous</w:t>
      </w:r>
      <w:r w:rsidRPr="25540295" w:rsidR="3D36CD81">
        <w:rPr>
          <w:lang w:val="en-US"/>
        </w:rPr>
        <w:t xml:space="preserve"> card.</w:t>
      </w:r>
    </w:p>
    <w:p w:rsidRPr="00240F42" w:rsidR="2A2027F8" w:rsidP="0D698533" w:rsidRDefault="2A2027F8" w14:paraId="2EB08A74" w14:textId="1C0C53FE">
      <w:pPr>
        <w:numPr>
          <w:ilvl w:val="2"/>
          <w:numId w:val="6"/>
        </w:numPr>
        <w:rPr>
          <w:lang w:val="en-US"/>
        </w:rPr>
      </w:pPr>
      <w:r w:rsidRPr="25540295" w:rsidR="13AB9C57">
        <w:rPr>
          <w:b w:val="1"/>
          <w:bCs w:val="1"/>
          <w:lang w:val="en-US"/>
        </w:rPr>
        <w:t xml:space="preserve">Learning/Working Memory (LWM) </w:t>
      </w:r>
      <w:r w:rsidRPr="25540295" w:rsidR="13AB9C57">
        <w:rPr>
          <w:lang w:val="en-US"/>
        </w:rPr>
        <w:t xml:space="preserve">composite score is </w:t>
      </w:r>
      <w:r w:rsidRPr="25540295" w:rsidR="675AE3B3">
        <w:rPr>
          <w:lang w:val="en-US"/>
        </w:rPr>
        <w:t xml:space="preserve">derived from performance scores on the OCL and ONB </w:t>
      </w:r>
      <w:r w:rsidRPr="25540295" w:rsidR="439EE6A5">
        <w:rPr>
          <w:lang w:val="en-US"/>
        </w:rPr>
        <w:t>test</w:t>
      </w:r>
      <w:r w:rsidRPr="25540295" w:rsidR="675AE3B3">
        <w:rPr>
          <w:lang w:val="en-US"/>
        </w:rPr>
        <w:t>s</w:t>
      </w:r>
      <w:r w:rsidRPr="25540295" w:rsidR="675AE3B3">
        <w:rPr>
          <w:lang w:val="en-US"/>
        </w:rPr>
        <w:t xml:space="preserve"> at each assessment</w:t>
      </w:r>
      <w:r w:rsidRPr="25540295" w:rsidR="6E8EE555">
        <w:rPr>
          <w:lang w:val="en-US"/>
        </w:rPr>
        <w:t>.</w:t>
      </w:r>
    </w:p>
    <w:p w:rsidRPr="00240F42" w:rsidR="0499553F" w:rsidP="002167EB" w:rsidRDefault="0499553F" w14:paraId="1D187BE0" w14:textId="21D4313E"/>
    <w:p w:rsidRPr="00240F42" w:rsidR="00B92F20" w:rsidP="00F87EAD" w:rsidRDefault="000807D7" w14:paraId="00000008" w14:textId="189B6848">
      <w:pPr>
        <w:numPr>
          <w:ilvl w:val="1"/>
          <w:numId w:val="6"/>
        </w:numPr>
        <w:rPr>
          <w:b w:val="1"/>
          <w:bCs w:val="1"/>
          <w:lang w:val="en-US"/>
        </w:rPr>
      </w:pPr>
      <w:r w:rsidRPr="25540295" w:rsidR="49274DD3">
        <w:rPr>
          <w:b w:val="1"/>
          <w:bCs w:val="1"/>
          <w:lang w:val="en-US"/>
        </w:rPr>
        <w:t>Platform</w:t>
      </w:r>
      <w:r w:rsidRPr="25540295" w:rsidR="49274DD3">
        <w:rPr>
          <w:b w:val="1"/>
          <w:bCs w:val="1"/>
          <w:lang w:val="en-US"/>
        </w:rPr>
        <w:t xml:space="preserve"> </w:t>
      </w:r>
      <w:r w:rsidRPr="25540295" w:rsidR="49274DD3">
        <w:rPr>
          <w:b w:val="1"/>
          <w:bCs w:val="1"/>
          <w:lang w:val="en-US"/>
        </w:rPr>
        <w:t>e.g.</w:t>
      </w:r>
      <w:r w:rsidRPr="25540295" w:rsidR="49274DD3">
        <w:rPr>
          <w:b w:val="1"/>
          <w:bCs w:val="1"/>
          <w:lang w:val="en-US"/>
        </w:rPr>
        <w:t xml:space="preserve"> smartphone / tablet / web in what combination</w:t>
      </w:r>
    </w:p>
    <w:p w:rsidRPr="00240F42" w:rsidR="27581FD3" w:rsidP="00F87EAD" w:rsidRDefault="27581FD3" w14:paraId="56FBF4B7" w14:textId="21AF30C9">
      <w:pPr>
        <w:numPr>
          <w:ilvl w:val="2"/>
          <w:numId w:val="6"/>
        </w:numPr>
        <w:rPr>
          <w:lang w:val="en-US"/>
        </w:rPr>
      </w:pPr>
      <w:r w:rsidRPr="25540295" w:rsidR="13B2772B">
        <w:rPr>
          <w:color w:val="000000" w:themeColor="text1" w:themeTint="FF" w:themeShade="FF"/>
          <w:lang w:val="en-US"/>
        </w:rPr>
        <w:t xml:space="preserve">The Cognigram system is compatible with desktop, laptop, </w:t>
      </w:r>
      <w:r w:rsidRPr="25540295" w:rsidR="2717A1C9">
        <w:rPr>
          <w:color w:val="000000" w:themeColor="text1" w:themeTint="FF" w:themeShade="FF"/>
          <w:lang w:val="en-US"/>
        </w:rPr>
        <w:t xml:space="preserve">and </w:t>
      </w:r>
      <w:r w:rsidRPr="25540295" w:rsidR="13B2772B">
        <w:rPr>
          <w:color w:val="000000" w:themeColor="text1" w:themeTint="FF" w:themeShade="FF"/>
          <w:lang w:val="en-US"/>
        </w:rPr>
        <w:t>tablet</w:t>
      </w:r>
      <w:r w:rsidRPr="25540295" w:rsidR="3152DC9C">
        <w:rPr>
          <w:color w:val="000000" w:themeColor="text1" w:themeTint="FF" w:themeShade="FF"/>
          <w:lang w:val="en-US"/>
        </w:rPr>
        <w:t xml:space="preserve"> </w:t>
      </w:r>
      <w:r w:rsidRPr="25540295" w:rsidR="13B2772B">
        <w:rPr>
          <w:color w:val="000000" w:themeColor="text1" w:themeTint="FF" w:themeShade="FF"/>
          <w:lang w:val="en-US"/>
        </w:rPr>
        <w:t>devices (</w:t>
      </w:r>
      <w:r w:rsidRPr="25540295" w:rsidR="13B2772B">
        <w:rPr>
          <w:color w:val="000000" w:themeColor="text1" w:themeTint="FF" w:themeShade="FF"/>
          <w:lang w:val="en-US"/>
        </w:rPr>
        <w:t>i.e.</w:t>
      </w:r>
      <w:r w:rsidRPr="25540295" w:rsidR="13B2772B">
        <w:rPr>
          <w:color w:val="000000" w:themeColor="text1" w:themeTint="FF" w:themeShade="FF"/>
          <w:lang w:val="en-US"/>
        </w:rPr>
        <w:t xml:space="preserve"> </w:t>
      </w:r>
      <w:r w:rsidRPr="25540295" w:rsidR="3FB2F6DF">
        <w:rPr>
          <w:color w:val="000000" w:themeColor="text1" w:themeTint="FF" w:themeShade="FF"/>
          <w:lang w:val="en-US"/>
        </w:rPr>
        <w:t>iPad)</w:t>
      </w:r>
      <w:r w:rsidRPr="25540295" w:rsidR="4FCBB130">
        <w:rPr>
          <w:color w:val="000000" w:themeColor="text1" w:themeTint="FF" w:themeShade="FF"/>
          <w:lang w:val="en-US"/>
        </w:rPr>
        <w:t xml:space="preserve"> </w:t>
      </w:r>
      <w:r w:rsidRPr="25540295" w:rsidR="34FA3565">
        <w:rPr>
          <w:color w:val="000000" w:themeColor="text1" w:themeTint="FF" w:themeShade="FF"/>
          <w:lang w:val="en-US"/>
        </w:rPr>
        <w:t xml:space="preserve">and </w:t>
      </w:r>
      <w:r w:rsidRPr="25540295" w:rsidR="18D7401B">
        <w:rPr>
          <w:rFonts w:eastAsia="Aptos"/>
          <w:lang w:val="en-US"/>
        </w:rPr>
        <w:t>has minimal operating requirements.</w:t>
      </w:r>
      <w:r w:rsidRPr="25540295" w:rsidR="721D871B">
        <w:rPr>
          <w:rFonts w:eastAsia="Aptos"/>
          <w:lang w:val="en-US"/>
        </w:rPr>
        <w:t xml:space="preserve"> The ONB and OCL tests are </w:t>
      </w:r>
      <w:r w:rsidRPr="25540295" w:rsidR="25CF4572">
        <w:rPr>
          <w:rFonts w:eastAsia="Aptos"/>
          <w:lang w:val="en-US"/>
        </w:rPr>
        <w:t>available for smartphone use</w:t>
      </w:r>
      <w:r w:rsidRPr="25540295" w:rsidR="138A98BC">
        <w:rPr>
          <w:rFonts w:eastAsia="Aptos"/>
          <w:lang w:val="en-US"/>
        </w:rPr>
        <w:t>,</w:t>
      </w:r>
      <w:r w:rsidRPr="25540295" w:rsidR="25CF4572">
        <w:rPr>
          <w:rFonts w:eastAsia="Aptos"/>
          <w:lang w:val="en-US"/>
        </w:rPr>
        <w:t xml:space="preserve"> but</w:t>
      </w:r>
      <w:r w:rsidRPr="25540295" w:rsidR="1EC61A52">
        <w:rPr>
          <w:rFonts w:eastAsia="Aptos"/>
          <w:lang w:val="en-US"/>
        </w:rPr>
        <w:t xml:space="preserve"> the smartphone versions of the tests</w:t>
      </w:r>
      <w:r w:rsidRPr="25540295" w:rsidR="25CF4572">
        <w:rPr>
          <w:rFonts w:eastAsia="Aptos"/>
          <w:lang w:val="en-US"/>
        </w:rPr>
        <w:t xml:space="preserve"> have not yet been integrated into the Cognigram system</w:t>
      </w:r>
      <w:r w:rsidRPr="25540295" w:rsidR="286BFDF9">
        <w:rPr>
          <w:rFonts w:eastAsia="Aptos"/>
          <w:lang w:val="en-US"/>
        </w:rPr>
        <w:t>.</w:t>
      </w:r>
    </w:p>
    <w:p w:rsidRPr="00240F42" w:rsidR="22C37142" w:rsidRDefault="22C37142" w14:paraId="6AADFED4" w14:textId="752724A7">
      <w:pPr>
        <w:numPr>
          <w:ilvl w:val="2"/>
          <w:numId w:val="6"/>
        </w:numPr>
        <w:rPr>
          <w:color w:val="000000" w:themeColor="text1"/>
          <w:lang w:val="en-US"/>
        </w:rPr>
      </w:pPr>
      <w:r w:rsidRPr="25540295" w:rsidR="0C45F2DD">
        <w:rPr>
          <w:color w:val="000000" w:themeColor="text1" w:themeTint="FF" w:themeShade="FF"/>
          <w:lang w:val="en-US"/>
        </w:rPr>
        <w:t xml:space="preserve">Supporting the validity of use of the Cognigram </w:t>
      </w:r>
      <w:r w:rsidRPr="25540295" w:rsidR="74D677BC">
        <w:rPr>
          <w:color w:val="000000" w:themeColor="text1" w:themeTint="FF" w:themeShade="FF"/>
          <w:lang w:val="en-US"/>
        </w:rPr>
        <w:t>tests</w:t>
      </w:r>
      <w:r w:rsidRPr="25540295" w:rsidR="0C45F2DD">
        <w:rPr>
          <w:color w:val="000000" w:themeColor="text1" w:themeTint="FF" w:themeShade="FF"/>
          <w:lang w:val="en-US"/>
        </w:rPr>
        <w:t xml:space="preserve"> across platforms, </w:t>
      </w:r>
      <w:r w:rsidRPr="25540295" w:rsidR="7FD4E974">
        <w:rPr>
          <w:color w:val="000000" w:themeColor="text1" w:themeTint="FF" w:themeShade="FF"/>
          <w:lang w:val="en-US"/>
        </w:rPr>
        <w:t xml:space="preserve">a large (n&gt;35,000) Bring Your Own Device (BYOD) </w:t>
      </w:r>
      <w:r w:rsidRPr="25540295" w:rsidR="01977419">
        <w:rPr>
          <w:color w:val="000000" w:themeColor="text1" w:themeTint="FF" w:themeShade="FF"/>
          <w:lang w:val="en-US"/>
        </w:rPr>
        <w:t>validation study</w:t>
      </w:r>
      <w:r w:rsidRPr="25540295" w:rsidR="455EC60E">
        <w:rPr>
          <w:color w:val="000000" w:themeColor="text1" w:themeTint="FF" w:themeShade="FF"/>
          <w:lang w:val="en-US"/>
        </w:rPr>
        <w:t xml:space="preserve"> demonstrated that the</w:t>
      </w:r>
      <w:r w:rsidRPr="25540295" w:rsidR="01977419">
        <w:rPr>
          <w:color w:val="000000" w:themeColor="text1" w:themeTint="FF" w:themeShade="FF"/>
          <w:lang w:val="en-US"/>
        </w:rPr>
        <w:t xml:space="preserve"> accuracy of performance on OCL and ONB was equivalent across non-touch PC, touch smartphone, and touch tablet devices (Cohen’s d effect sizes &lt;</w:t>
      </w:r>
      <w:r w:rsidRPr="25540295" w:rsidR="4D3F8B57">
        <w:rPr>
          <w:color w:val="000000" w:themeColor="text1" w:themeTint="FF" w:themeShade="FF"/>
          <w:lang w:val="en-US"/>
        </w:rPr>
        <w:t xml:space="preserve"> </w:t>
      </w:r>
      <w:r w:rsidRPr="25540295" w:rsidR="01977419">
        <w:rPr>
          <w:color w:val="000000" w:themeColor="text1" w:themeTint="FF" w:themeShade="FF"/>
          <w:lang w:val="en-US"/>
        </w:rPr>
        <w:t>0.3)</w:t>
      </w:r>
      <w:r w:rsidRPr="25540295" w:rsidR="3F94C429">
        <w:rPr>
          <w:color w:val="000000" w:themeColor="text1" w:themeTint="FF" w:themeShade="FF"/>
          <w:lang w:val="en-US"/>
        </w:rPr>
        <w:t>, with no clear influences of device</w:t>
      </w:r>
      <w:r w:rsidRPr="25540295" w:rsidR="691E2920">
        <w:rPr>
          <w:color w:val="000000" w:themeColor="text1" w:themeTint="FF" w:themeShade="FF"/>
          <w:lang w:val="en-US"/>
        </w:rPr>
        <w:t>,</w:t>
      </w:r>
      <w:r w:rsidRPr="25540295" w:rsidR="3F94C429">
        <w:rPr>
          <w:color w:val="000000" w:themeColor="text1" w:themeTint="FF" w:themeShade="FF"/>
          <w:lang w:val="en-US"/>
        </w:rPr>
        <w:t xml:space="preserve"> brand</w:t>
      </w:r>
      <w:r w:rsidRPr="25540295" w:rsidR="691E2920">
        <w:rPr>
          <w:color w:val="000000" w:themeColor="text1" w:themeTint="FF" w:themeShade="FF"/>
          <w:lang w:val="en-US"/>
        </w:rPr>
        <w:t>,</w:t>
      </w:r>
      <w:r w:rsidRPr="25540295" w:rsidR="3F94C429">
        <w:rPr>
          <w:color w:val="000000" w:themeColor="text1" w:themeTint="FF" w:themeShade="FF"/>
          <w:lang w:val="en-US"/>
        </w:rPr>
        <w:t xml:space="preserve"> or browser (</w:t>
      </w:r>
      <w:bookmarkStart w:name="_Hlt189218239" w:id="49"/>
      <w:bookmarkStart w:name="_Hlt189218240" w:id="50"/>
      <w:r>
        <w:fldChar w:fldCharType="begin"/>
      </w:r>
      <w:r>
        <w:instrText xml:space="preserve">HYPERLINK "https://alz-journals.onlinelibrary.wiley.com/doi/abs/10.1002/alz.078218" </w:instrText>
      </w:r>
      <w:r>
        <w:fldChar w:fldCharType="separate"/>
      </w:r>
      <w:r w:rsidRPr="25540295" w:rsidR="70DB9F74">
        <w:rPr>
          <w:rStyle w:val="Hyperlink"/>
          <w:lang w:val="en-US"/>
        </w:rPr>
        <w:t>Edgar</w:t>
      </w:r>
      <w:r w:rsidRPr="25540295" w:rsidR="44DF6AAC">
        <w:rPr>
          <w:rStyle w:val="Hyperlink"/>
          <w:lang w:val="en-US"/>
        </w:rPr>
        <w:t xml:space="preserve"> et al.</w:t>
      </w:r>
      <w:r w:rsidRPr="25540295" w:rsidR="70DB9F74">
        <w:rPr>
          <w:rStyle w:val="Hyperlink"/>
          <w:lang w:val="en-US"/>
        </w:rPr>
        <w:t>, 2023</w:t>
      </w:r>
      <w:r>
        <w:fldChar w:fldCharType="end"/>
      </w:r>
      <w:bookmarkEnd w:id="49"/>
      <w:bookmarkEnd w:id="50"/>
      <w:r w:rsidRPr="25540295" w:rsidR="714D2D3D">
        <w:rPr>
          <w:color w:val="000000" w:themeColor="text1" w:themeTint="FF" w:themeShade="FF"/>
          <w:lang w:val="en-US"/>
        </w:rPr>
        <w:t xml:space="preserve">).  </w:t>
      </w:r>
    </w:p>
    <w:p w:rsidRPr="00240F42" w:rsidR="00B4107F" w:rsidP="00F87EAD" w:rsidRDefault="00B4107F" w14:paraId="6E9999A5" w14:textId="77777777">
      <w:pPr>
        <w:ind w:left="2160"/>
        <w:rPr>
          <w:color w:val="0070C0"/>
          <w:lang w:val="en-US"/>
        </w:rPr>
      </w:pPr>
    </w:p>
    <w:p w:rsidRPr="00240F42" w:rsidR="00B92F20" w:rsidP="00F87EAD" w:rsidRDefault="000807D7" w14:paraId="0000000A" w14:textId="46CDA48C">
      <w:pPr>
        <w:numPr>
          <w:ilvl w:val="1"/>
          <w:numId w:val="6"/>
        </w:numPr>
        <w:rPr>
          <w:b/>
          <w:bCs/>
          <w:lang w:val="en-US"/>
        </w:rPr>
      </w:pPr>
      <w:r w:rsidRPr="00240F42">
        <w:rPr>
          <w:b/>
          <w:bCs/>
          <w:lang w:val="en-US"/>
        </w:rPr>
        <w:t xml:space="preserve">Provisioned/BYOD </w:t>
      </w:r>
      <w:r w:rsidRPr="00240F42" w:rsidR="001F0795">
        <w:rPr>
          <w:b/>
          <w:bCs/>
          <w:lang w:val="en-US"/>
        </w:rPr>
        <w:t>S</w:t>
      </w:r>
      <w:r w:rsidRPr="00240F42">
        <w:rPr>
          <w:b/>
          <w:bCs/>
          <w:lang w:val="en-US"/>
        </w:rPr>
        <w:t>etup</w:t>
      </w:r>
      <w:r w:rsidRPr="00240F42" w:rsidR="001F0795">
        <w:rPr>
          <w:b/>
          <w:bCs/>
          <w:lang w:val="en-US"/>
        </w:rPr>
        <w:t xml:space="preserve"> </w:t>
      </w:r>
      <w:r w:rsidRPr="00240F42">
        <w:rPr>
          <w:b/>
          <w:bCs/>
          <w:lang w:val="en-US"/>
        </w:rPr>
        <w:t xml:space="preserve">Time for </w:t>
      </w:r>
      <w:r w:rsidRPr="00240F42" w:rsidR="001F0795">
        <w:rPr>
          <w:b/>
          <w:bCs/>
          <w:lang w:val="en-US"/>
        </w:rPr>
        <w:t>T</w:t>
      </w:r>
      <w:r w:rsidRPr="00240F42">
        <w:rPr>
          <w:b/>
          <w:bCs/>
          <w:lang w:val="en-US"/>
        </w:rPr>
        <w:t>esting (in mins)</w:t>
      </w:r>
    </w:p>
    <w:p w:rsidRPr="00240F42" w:rsidR="00F30D22" w:rsidP="00F87EAD" w:rsidRDefault="00CF0E04" w14:paraId="79B57572" w14:textId="31A3746B">
      <w:pPr>
        <w:numPr>
          <w:ilvl w:val="2"/>
          <w:numId w:val="6"/>
        </w:numPr>
        <w:rPr>
          <w:color w:val="000000" w:themeColor="text1"/>
          <w:lang w:val="en-US"/>
        </w:rPr>
      </w:pPr>
      <w:r w:rsidRPr="25540295" w:rsidR="440066C4">
        <w:rPr>
          <w:color w:val="000000" w:themeColor="text1" w:themeTint="FF" w:themeShade="FF"/>
          <w:lang w:val="en-US"/>
        </w:rPr>
        <w:t xml:space="preserve">The two tests in the Cognigram Memory Assessment </w:t>
      </w:r>
      <w:r w:rsidRPr="25540295" w:rsidR="6B3839A8">
        <w:rPr>
          <w:color w:val="000000" w:themeColor="text1" w:themeTint="FF" w:themeShade="FF"/>
          <w:lang w:val="en-US"/>
        </w:rPr>
        <w:t>each</w:t>
      </w:r>
      <w:r w:rsidRPr="25540295" w:rsidR="440066C4">
        <w:rPr>
          <w:color w:val="000000" w:themeColor="text1" w:themeTint="FF" w:themeShade="FF"/>
          <w:lang w:val="en-US"/>
        </w:rPr>
        <w:t xml:space="preserve"> </w:t>
      </w:r>
      <w:r w:rsidRPr="25540295" w:rsidR="54118CBC">
        <w:rPr>
          <w:color w:val="000000" w:themeColor="text1" w:themeTint="FF" w:themeShade="FF"/>
          <w:lang w:val="en-US"/>
        </w:rPr>
        <w:t xml:space="preserve">take </w:t>
      </w:r>
      <w:r w:rsidRPr="25540295" w:rsidR="6D993B23">
        <w:rPr>
          <w:color w:val="000000" w:themeColor="text1" w:themeTint="FF" w:themeShade="FF"/>
          <w:lang w:val="en-US"/>
        </w:rPr>
        <w:t>an average of</w:t>
      </w:r>
      <w:r w:rsidRPr="25540295" w:rsidR="54118CBC">
        <w:rPr>
          <w:color w:val="000000" w:themeColor="text1" w:themeTint="FF" w:themeShade="FF"/>
          <w:lang w:val="en-US"/>
        </w:rPr>
        <w:t xml:space="preserve"> 5 minutes to complete</w:t>
      </w:r>
      <w:r w:rsidRPr="25540295" w:rsidR="1D31DE7C">
        <w:rPr>
          <w:color w:val="000000" w:themeColor="text1" w:themeTint="FF" w:themeShade="FF"/>
          <w:lang w:val="en-US"/>
        </w:rPr>
        <w:t xml:space="preserve">. </w:t>
      </w:r>
      <w:r w:rsidRPr="25540295" w:rsidR="069895EB">
        <w:rPr>
          <w:color w:val="000000" w:themeColor="text1" w:themeTint="FF" w:themeShade="FF"/>
          <w:lang w:val="en-US"/>
        </w:rPr>
        <w:t>This includes</w:t>
      </w:r>
      <w:r w:rsidRPr="25540295" w:rsidR="069895EB">
        <w:rPr>
          <w:color w:val="000000" w:themeColor="text1" w:themeTint="FF" w:themeShade="FF"/>
          <w:lang w:val="en-US"/>
        </w:rPr>
        <w:t xml:space="preserve"> </w:t>
      </w:r>
      <w:r w:rsidRPr="25540295" w:rsidR="069895EB">
        <w:rPr>
          <w:color w:val="000000" w:themeColor="text1" w:themeTint="FF" w:themeShade="FF"/>
          <w:lang w:val="en-US"/>
        </w:rPr>
        <w:t xml:space="preserve">brief interactive training </w:t>
      </w:r>
      <w:r w:rsidRPr="25540295" w:rsidR="069895EB">
        <w:rPr>
          <w:color w:val="000000" w:themeColor="text1" w:themeTint="FF" w:themeShade="FF"/>
          <w:lang w:val="en-US"/>
        </w:rPr>
        <w:t>immediately</w:t>
      </w:r>
      <w:r w:rsidRPr="25540295" w:rsidR="069895EB">
        <w:rPr>
          <w:color w:val="000000" w:themeColor="text1" w:themeTint="FF" w:themeShade="FF"/>
          <w:lang w:val="en-US"/>
        </w:rPr>
        <w:t xml:space="preserve"> prior to each test</w:t>
      </w:r>
      <w:r w:rsidRPr="25540295" w:rsidR="45AFB5E4">
        <w:rPr>
          <w:color w:val="000000" w:themeColor="text1" w:themeTint="FF" w:themeShade="FF"/>
          <w:lang w:val="en-US"/>
        </w:rPr>
        <w:t xml:space="preserve"> to familiarize patients with the test requirements and response format, </w:t>
      </w:r>
      <w:r w:rsidRPr="25540295" w:rsidR="71233002">
        <w:rPr>
          <w:color w:val="000000" w:themeColor="text1" w:themeTint="FF" w:themeShade="FF"/>
          <w:lang w:val="en-US"/>
        </w:rPr>
        <w:t>followed by a brief practice</w:t>
      </w:r>
      <w:r w:rsidRPr="25540295" w:rsidR="7BC0F23B">
        <w:rPr>
          <w:color w:val="000000" w:themeColor="text1" w:themeTint="FF" w:themeShade="FF"/>
          <w:lang w:val="en-US"/>
        </w:rPr>
        <w:t xml:space="preserve"> session</w:t>
      </w:r>
      <w:r w:rsidRPr="25540295" w:rsidR="71233002">
        <w:rPr>
          <w:color w:val="000000" w:themeColor="text1" w:themeTint="FF" w:themeShade="FF"/>
          <w:lang w:val="en-US"/>
        </w:rPr>
        <w:t>, and then the actual test</w:t>
      </w:r>
      <w:r w:rsidRPr="25540295" w:rsidR="71233002">
        <w:rPr>
          <w:color w:val="000000" w:themeColor="text1" w:themeTint="FF" w:themeShade="FF"/>
          <w:lang w:val="en-US"/>
        </w:rPr>
        <w:t xml:space="preserve">. </w:t>
      </w:r>
      <w:r w:rsidRPr="25540295" w:rsidR="069895EB">
        <w:rPr>
          <w:color w:val="000000" w:themeColor="text1" w:themeTint="FF" w:themeShade="FF"/>
          <w:lang w:val="en-US"/>
        </w:rPr>
        <w:t xml:space="preserve"> </w:t>
      </w:r>
    </w:p>
    <w:p w:rsidRPr="00240F42" w:rsidR="55CAE0C1" w:rsidP="00F87EAD" w:rsidRDefault="55CAE0C1" w14:paraId="5A550C89" w14:textId="119792F6">
      <w:pPr>
        <w:ind w:left="2160"/>
      </w:pPr>
    </w:p>
    <w:p w:rsidRPr="00240F42" w:rsidR="00B4107F" w:rsidP="00F87EAD" w:rsidRDefault="00B4107F" w14:paraId="6810DD44" w14:textId="77777777">
      <w:pPr>
        <w:ind w:left="2160"/>
      </w:pPr>
    </w:p>
    <w:p w:rsidRPr="00240F42" w:rsidR="00B92F20" w:rsidP="00F87EAD" w:rsidRDefault="000807D7" w14:paraId="0000000B" w14:textId="56C54BA7">
      <w:pPr>
        <w:numPr>
          <w:ilvl w:val="0"/>
          <w:numId w:val="6"/>
        </w:numPr>
        <w:rPr>
          <w:b/>
          <w:bCs/>
          <w:sz w:val="28"/>
          <w:szCs w:val="28"/>
        </w:rPr>
      </w:pPr>
      <w:r w:rsidRPr="00240F42">
        <w:rPr>
          <w:b/>
          <w:bCs/>
          <w:sz w:val="28"/>
          <w:szCs w:val="28"/>
        </w:rPr>
        <w:t xml:space="preserve">Intended </w:t>
      </w:r>
      <w:r w:rsidRPr="00240F42" w:rsidR="009811C0">
        <w:rPr>
          <w:b/>
          <w:bCs/>
          <w:sz w:val="28"/>
          <w:szCs w:val="28"/>
        </w:rPr>
        <w:t>U</w:t>
      </w:r>
      <w:r w:rsidRPr="00240F42">
        <w:rPr>
          <w:b/>
          <w:bCs/>
          <w:sz w:val="28"/>
          <w:szCs w:val="28"/>
        </w:rPr>
        <w:t xml:space="preserve">se of the </w:t>
      </w:r>
      <w:r w:rsidRPr="00240F42" w:rsidR="009811C0">
        <w:rPr>
          <w:b/>
          <w:bCs/>
          <w:sz w:val="28"/>
          <w:szCs w:val="28"/>
        </w:rPr>
        <w:t>P</w:t>
      </w:r>
      <w:r w:rsidRPr="00240F42">
        <w:rPr>
          <w:b/>
          <w:bCs/>
          <w:sz w:val="28"/>
          <w:szCs w:val="28"/>
        </w:rPr>
        <w:t>roduct</w:t>
      </w:r>
    </w:p>
    <w:p w:rsidRPr="00240F42" w:rsidR="00A70438" w:rsidP="00A70438" w:rsidRDefault="00A70438" w14:paraId="6AF252C2" w14:textId="4DFF37CE">
      <w:pPr>
        <w:ind w:left="720"/>
        <w:rPr>
          <w:b/>
          <w:bCs/>
          <w:sz w:val="28"/>
          <w:szCs w:val="28"/>
        </w:rPr>
      </w:pPr>
    </w:p>
    <w:p w:rsidRPr="00240F42" w:rsidR="00B92F20" w:rsidP="00F87EAD" w:rsidRDefault="000807D7" w14:paraId="0000000C" w14:textId="77777777">
      <w:pPr>
        <w:numPr>
          <w:ilvl w:val="1"/>
          <w:numId w:val="6"/>
        </w:numPr>
        <w:rPr>
          <w:b/>
        </w:rPr>
      </w:pPr>
      <w:r w:rsidRPr="00240F42">
        <w:rPr>
          <w:b/>
        </w:rPr>
        <w:t>Device classification and FDA # (if relevant)</w:t>
      </w:r>
    </w:p>
    <w:p w:rsidRPr="00240F42" w:rsidR="5F9873A1" w:rsidP="009F1B3C" w:rsidRDefault="5F9873A1" w14:paraId="58A4AA5F" w14:textId="4E198B9A">
      <w:pPr>
        <w:ind w:left="1440"/>
        <w:rPr>
          <w:color w:val="000000" w:themeColor="text1"/>
        </w:rPr>
      </w:pPr>
      <w:r w:rsidRPr="00240F42">
        <w:rPr>
          <w:color w:val="000000" w:themeColor="text1"/>
        </w:rPr>
        <w:t xml:space="preserve">FDA: Class II exempt </w:t>
      </w:r>
      <w:r w:rsidRPr="00240F42" w:rsidR="082AF94C">
        <w:rPr>
          <w:color w:val="000000" w:themeColor="text1"/>
        </w:rPr>
        <w:t>Registration number: 3014109815</w:t>
      </w:r>
    </w:p>
    <w:p w:rsidRPr="00240F42" w:rsidR="00C45054" w:rsidP="00C45054" w:rsidRDefault="00C45054" w14:paraId="363B68FC" w14:textId="77777777">
      <w:pPr>
        <w:ind w:left="2160"/>
        <w:rPr>
          <w:color w:val="0070C0"/>
        </w:rPr>
      </w:pPr>
    </w:p>
    <w:p w:rsidRPr="00240F42" w:rsidR="00FA02DB" w:rsidP="00FA02DB" w:rsidRDefault="2F2D8E18" w14:paraId="55D552F0" w14:textId="79941AFC">
      <w:pPr>
        <w:numPr>
          <w:ilvl w:val="1"/>
          <w:numId w:val="6"/>
        </w:numPr>
        <w:rPr>
          <w:b/>
          <w:bCs/>
        </w:rPr>
      </w:pPr>
      <w:r w:rsidRPr="00240F42">
        <w:rPr>
          <w:b/>
          <w:bCs/>
        </w:rPr>
        <w:t xml:space="preserve">Clinical use environment - unsupervised remote </w:t>
      </w:r>
      <w:r w:rsidRPr="00240F42" w:rsidR="37E1E3E0">
        <w:rPr>
          <w:b/>
          <w:bCs/>
        </w:rPr>
        <w:t>or</w:t>
      </w:r>
      <w:r w:rsidRPr="00240F42">
        <w:rPr>
          <w:b/>
          <w:bCs/>
        </w:rPr>
        <w:t xml:space="preserve"> supervised in-clinic</w:t>
      </w:r>
    </w:p>
    <w:p w:rsidRPr="00240F42" w:rsidR="00E25E45" w:rsidP="009F1B3C" w:rsidRDefault="5E8DB75A" w14:paraId="3EB395A5" w14:textId="093C8A77">
      <w:pPr>
        <w:ind w:left="1440"/>
      </w:pPr>
      <w:r w:rsidRPr="25540295" w:rsidR="67FB673A">
        <w:rPr>
          <w:rFonts w:eastAsia="Aptos"/>
        </w:rPr>
        <w:t>Testing can be completed either in-clinic (supervised) or out-of-clinic (unsupervised).</w:t>
      </w:r>
      <w:r w:rsidR="048BD07B">
        <w:rPr/>
        <w:t xml:space="preserve"> </w:t>
      </w:r>
      <w:r w:rsidRPr="25540295" w:rsidR="3EDFA0F3">
        <w:rPr>
          <w:rFonts w:eastAsia="Aptos"/>
          <w:lang w:val="en-US"/>
        </w:rPr>
        <w:t xml:space="preserve">Published papers </w:t>
      </w:r>
      <w:r w:rsidRPr="25540295" w:rsidR="3EDFA0F3">
        <w:rPr>
          <w:rFonts w:eastAsia="Aptos"/>
          <w:lang w:val="en-US"/>
        </w:rPr>
        <w:t>showcasing</w:t>
      </w:r>
      <w:r w:rsidRPr="25540295" w:rsidR="6E771E18">
        <w:rPr>
          <w:rFonts w:eastAsia="Aptos"/>
          <w:lang w:val="en-US"/>
        </w:rPr>
        <w:t xml:space="preserve"> </w:t>
      </w:r>
      <w:r w:rsidRPr="25540295" w:rsidR="048BD07B">
        <w:rPr>
          <w:rFonts w:eastAsia="Aptos"/>
          <w:lang w:val="en-US"/>
        </w:rPr>
        <w:t xml:space="preserve">the </w:t>
      </w:r>
      <w:r w:rsidRPr="25540295" w:rsidR="1CA88ADB">
        <w:rPr>
          <w:rFonts w:eastAsia="Aptos"/>
          <w:lang w:val="en-US"/>
        </w:rPr>
        <w:t xml:space="preserve">unsupervised </w:t>
      </w:r>
      <w:r w:rsidRPr="25540295" w:rsidR="048BD07B">
        <w:rPr>
          <w:rFonts w:eastAsia="Aptos"/>
          <w:lang w:val="en-US"/>
        </w:rPr>
        <w:t xml:space="preserve">use of </w:t>
      </w:r>
      <w:r w:rsidRPr="25540295" w:rsidR="3BEE76FA">
        <w:rPr>
          <w:rFonts w:eastAsia="Aptos"/>
          <w:lang w:val="en-US"/>
        </w:rPr>
        <w:t>Cogstate tests including the ONB and OCL include the following:</w:t>
      </w:r>
      <w:r w:rsidR="1CA88ADB">
        <w:rPr/>
        <w:t xml:space="preserve"> </w:t>
      </w:r>
      <w:r w:rsidR="2FEB83C0">
        <w:rPr/>
        <w:t>(</w:t>
      </w:r>
      <w:hyperlink r:id="R423496166a434b13">
        <w:r w:rsidRPr="25540295" w:rsidR="3BEE76FA">
          <w:rPr>
            <w:rStyle w:val="Hyperlink"/>
          </w:rPr>
          <w:t>Banh</w:t>
        </w:r>
        <w:r w:rsidRPr="25540295" w:rsidR="13A7BF03">
          <w:rPr>
            <w:rStyle w:val="Hyperlink"/>
          </w:rPr>
          <w:t xml:space="preserve"> et al.</w:t>
        </w:r>
        <w:r w:rsidRPr="25540295" w:rsidR="3BEE76FA">
          <w:rPr>
            <w:rStyle w:val="Hyperlink"/>
          </w:rPr>
          <w:t xml:space="preserve">, </w:t>
        </w:r>
        <w:r w:rsidRPr="25540295" w:rsidR="2FEB83C0">
          <w:rPr>
            <w:rStyle w:val="Hyperlink"/>
          </w:rPr>
          <w:t>2022</w:t>
        </w:r>
      </w:hyperlink>
      <w:r w:rsidR="2FEB83C0">
        <w:rPr/>
        <w:t>),</w:t>
      </w:r>
      <w:r w:rsidR="4B53DCC6">
        <w:rPr/>
        <w:t xml:space="preserve"> </w:t>
      </w:r>
      <w:r w:rsidR="7D85FBF2">
        <w:rPr/>
        <w:t>(</w:t>
      </w:r>
      <w:hyperlink r:id="R6fedca6ccc9446db">
        <w:r w:rsidRPr="25540295" w:rsidR="4B53DCC6">
          <w:rPr>
            <w:rStyle w:val="Hyperlink"/>
          </w:rPr>
          <w:t>Mackin</w:t>
        </w:r>
        <w:r w:rsidRPr="25540295" w:rsidR="13A7BF03">
          <w:rPr>
            <w:rStyle w:val="Hyperlink"/>
          </w:rPr>
          <w:t xml:space="preserve"> et al.,</w:t>
        </w:r>
        <w:r w:rsidRPr="25540295" w:rsidR="4B53DCC6">
          <w:rPr>
            <w:rStyle w:val="Hyperlink"/>
          </w:rPr>
          <w:t xml:space="preserve"> </w:t>
        </w:r>
        <w:r w:rsidRPr="25540295" w:rsidR="7D85FBF2">
          <w:rPr>
            <w:rStyle w:val="Hyperlink"/>
          </w:rPr>
          <w:t>2018</w:t>
        </w:r>
      </w:hyperlink>
      <w:r w:rsidR="7D85FBF2">
        <w:rPr/>
        <w:t>)</w:t>
      </w:r>
      <w:r w:rsidR="6F3B7F99">
        <w:rPr/>
        <w:t>, (</w:t>
      </w:r>
      <w:hyperlink r:id="R2517c37e87db431c">
        <w:r w:rsidRPr="25540295" w:rsidR="6F3B7F99">
          <w:rPr>
            <w:rStyle w:val="Hyperlink"/>
          </w:rPr>
          <w:t>Maruff</w:t>
        </w:r>
        <w:r w:rsidRPr="25540295" w:rsidR="38A4877D">
          <w:rPr>
            <w:rStyle w:val="Hyperlink"/>
          </w:rPr>
          <w:t xml:space="preserve"> et al.</w:t>
        </w:r>
        <w:r w:rsidRPr="25540295" w:rsidR="6F3B7F99">
          <w:rPr>
            <w:rStyle w:val="Hyperlink"/>
          </w:rPr>
          <w:t>, 2017</w:t>
        </w:r>
      </w:hyperlink>
      <w:r w:rsidR="6F3B7F99">
        <w:rPr/>
        <w:t>)</w:t>
      </w:r>
      <w:r w:rsidR="05DE82B3">
        <w:rPr/>
        <w:t xml:space="preserve">, </w:t>
      </w:r>
      <w:r w:rsidR="05DE82B3">
        <w:rPr/>
        <w:t>(</w:t>
      </w:r>
      <w:hyperlink r:id="R74e27e575b8143b1">
        <w:r w:rsidRPr="25540295" w:rsidR="05DE82B3">
          <w:rPr>
            <w:rStyle w:val="Hyperlink"/>
          </w:rPr>
          <w:t>Perin et al., 2020</w:t>
        </w:r>
      </w:hyperlink>
      <w:r w:rsidR="05DE82B3">
        <w:rPr/>
        <w:t>)</w:t>
      </w:r>
    </w:p>
    <w:p w:rsidRPr="00240F42" w:rsidR="00C45054" w:rsidP="00C45054" w:rsidRDefault="00C45054" w14:paraId="7F3EB52B" w14:textId="1CFC4915">
      <w:pPr>
        <w:ind w:left="2160"/>
        <w:rPr>
          <w:color w:val="0070C0"/>
        </w:rPr>
      </w:pPr>
    </w:p>
    <w:p w:rsidRPr="00240F42" w:rsidR="00B92F20" w:rsidP="00F87EAD" w:rsidRDefault="000807D7" w14:paraId="0000000E" w14:textId="009630C2">
      <w:pPr>
        <w:numPr>
          <w:ilvl w:val="1"/>
          <w:numId w:val="6"/>
        </w:numPr>
        <w:rPr>
          <w:b/>
        </w:rPr>
      </w:pPr>
      <w:r w:rsidRPr="00240F42">
        <w:rPr>
          <w:b/>
          <w:lang w:val="en-US"/>
        </w:rPr>
        <w:t>Total patients tested since the product launch</w:t>
      </w:r>
    </w:p>
    <w:p w:rsidRPr="00240F42" w:rsidR="5CBBE9F4" w:rsidP="009F1B3C" w:rsidRDefault="00662E44" w14:paraId="0AF3B644" w14:textId="5231DC46">
      <w:pPr>
        <w:ind w:left="1440"/>
        <w:rPr>
          <w:lang w:val="en-US"/>
        </w:rPr>
      </w:pPr>
      <w:r w:rsidRPr="00240F42">
        <w:t>Since its launch in 2017, Cognigram has assessed 77,012 patients worldwide.</w:t>
      </w:r>
    </w:p>
    <w:p w:rsidRPr="00240F42" w:rsidR="00C45054" w:rsidP="00C45054" w:rsidRDefault="00C45054" w14:paraId="10DA489C" w14:textId="77777777">
      <w:pPr>
        <w:ind w:left="2160"/>
        <w:rPr>
          <w:color w:val="FF0000"/>
        </w:rPr>
      </w:pPr>
    </w:p>
    <w:p w:rsidRPr="00240F42" w:rsidR="00B92F20" w:rsidP="00F87EAD" w:rsidRDefault="000807D7" w14:paraId="0000000F" w14:textId="496C9A8C">
      <w:pPr>
        <w:numPr>
          <w:ilvl w:val="1"/>
          <w:numId w:val="6"/>
        </w:numPr>
        <w:rPr>
          <w:b/>
        </w:rPr>
      </w:pPr>
      <w:r w:rsidRPr="00240F42">
        <w:rPr>
          <w:b/>
        </w:rPr>
        <w:t>Task completion rates (% in both unsupervised and supervised/oversight environments)</w:t>
      </w:r>
    </w:p>
    <w:p w:rsidRPr="00240F42" w:rsidR="786941B6" w:rsidP="009F1B3C" w:rsidRDefault="005B4159" w14:paraId="275A94EB" w14:textId="28E2DA86">
      <w:pPr>
        <w:ind w:left="1440"/>
        <w:rPr>
          <w:lang w:val="en-US"/>
        </w:rPr>
      </w:pPr>
      <w:r w:rsidRPr="00240F42">
        <w:t>Of</w:t>
      </w:r>
      <w:r w:rsidRPr="00240F42" w:rsidR="00681CE9">
        <w:t xml:space="preserve"> 164,797</w:t>
      </w:r>
      <w:r w:rsidRPr="00240F42">
        <w:t xml:space="preserve"> </w:t>
      </w:r>
      <w:r w:rsidRPr="00240F42" w:rsidR="002614B5">
        <w:t xml:space="preserve">Cognigram assessments </w:t>
      </w:r>
      <w:r w:rsidRPr="00240F42" w:rsidR="003A0B6D">
        <w:t xml:space="preserve">ordered, 144,257 have been </w:t>
      </w:r>
      <w:r w:rsidRPr="00240F42" w:rsidR="007B64B4">
        <w:t>completed</w:t>
      </w:r>
      <w:r w:rsidRPr="00240F42" w:rsidR="003A0B6D">
        <w:t>.</w:t>
      </w:r>
      <w:r w:rsidRPr="00240F42" w:rsidR="002614B5">
        <w:t xml:space="preserve"> </w:t>
      </w:r>
      <w:r w:rsidRPr="00240F42" w:rsidR="003A0B6D">
        <w:t>T</w:t>
      </w:r>
      <w:r w:rsidRPr="00240F42" w:rsidR="002614B5">
        <w:t>he in-clinic completion rate is</w:t>
      </w:r>
      <w:r w:rsidRPr="00240F42" w:rsidR="009A2661">
        <w:t xml:space="preserve"> 95.7% </w:t>
      </w:r>
      <w:r w:rsidRPr="00240F42" w:rsidR="003A0B6D">
        <w:t>(</w:t>
      </w:r>
      <w:r w:rsidRPr="00240F42" w:rsidR="00B10C5B">
        <w:t xml:space="preserve">78,503 assessments completed) </w:t>
      </w:r>
      <w:r w:rsidRPr="00240F42" w:rsidR="009A2661">
        <w:t xml:space="preserve">and the out-of-clinic completion rate </w:t>
      </w:r>
      <w:r w:rsidRPr="00240F42" w:rsidR="007B64B4">
        <w:t>is 79.4%</w:t>
      </w:r>
      <w:r w:rsidRPr="00240F42" w:rsidR="00B10C5B">
        <w:t xml:space="preserve"> (65,754 assessments completed</w:t>
      </w:r>
      <w:r w:rsidRPr="00240F42" w:rsidR="00E4531D">
        <w:t>)</w:t>
      </w:r>
      <w:r w:rsidRPr="00240F42" w:rsidR="00F8610A">
        <w:t>.</w:t>
      </w:r>
    </w:p>
    <w:p w:rsidRPr="00240F42" w:rsidR="00C45054" w:rsidP="00C45054" w:rsidRDefault="00C45054" w14:paraId="6D31A9A8" w14:textId="77777777">
      <w:pPr>
        <w:ind w:left="2160"/>
        <w:rPr>
          <w:color w:val="FF0000"/>
        </w:rPr>
      </w:pPr>
    </w:p>
    <w:p w:rsidRPr="00240F42" w:rsidR="00B92F20" w:rsidP="00F87EAD" w:rsidRDefault="000807D7" w14:paraId="00000010" w14:textId="49BB11AA">
      <w:pPr>
        <w:numPr>
          <w:ilvl w:val="1"/>
          <w:numId w:val="6"/>
        </w:numPr>
        <w:rPr>
          <w:b/>
        </w:rPr>
      </w:pPr>
      <w:r w:rsidRPr="00240F42">
        <w:rPr>
          <w:b/>
        </w:rPr>
        <w:t>Participant demographics</w:t>
      </w:r>
    </w:p>
    <w:p w:rsidRPr="00240F42" w:rsidR="00A70438" w:rsidP="00A70438" w:rsidRDefault="00A70438" w14:paraId="79224AF2" w14:textId="60AAC0CA">
      <w:pPr>
        <w:ind w:left="1440"/>
        <w:rPr>
          <w:b/>
          <w:bCs/>
        </w:rPr>
      </w:pPr>
    </w:p>
    <w:p w:rsidRPr="00240F42" w:rsidR="00B92F20" w:rsidP="00F87EAD" w:rsidRDefault="000807D7" w14:paraId="00000011" w14:textId="77777777">
      <w:pPr>
        <w:numPr>
          <w:ilvl w:val="2"/>
          <w:numId w:val="6"/>
        </w:numPr>
        <w:rPr>
          <w:b/>
          <w:bCs/>
        </w:rPr>
      </w:pPr>
      <w:r w:rsidRPr="00240F42">
        <w:rPr>
          <w:b/>
          <w:bCs/>
        </w:rPr>
        <w:t>Age ranges</w:t>
      </w:r>
    </w:p>
    <w:p w:rsidRPr="00240F42" w:rsidR="2D2EC6AC" w:rsidP="009F1B3C" w:rsidRDefault="2D2EC6AC" w14:paraId="14DBC78B" w14:textId="3DC67949">
      <w:pPr>
        <w:ind w:left="2160"/>
        <w:rPr>
          <w:color w:val="000000" w:themeColor="text1"/>
        </w:rPr>
      </w:pPr>
      <w:r w:rsidRPr="25540295" w:rsidR="4591142B">
        <w:rPr>
          <w:color w:val="000000" w:themeColor="text1" w:themeTint="FF" w:themeShade="FF"/>
          <w:lang w:val="en-US"/>
        </w:rPr>
        <w:t xml:space="preserve">The </w:t>
      </w:r>
      <w:r w:rsidRPr="25540295" w:rsidR="4591142B">
        <w:rPr>
          <w:color w:val="000000" w:themeColor="text1" w:themeTint="FF" w:themeShade="FF"/>
          <w:lang w:val="en-US"/>
        </w:rPr>
        <w:t>Cognigram</w:t>
      </w:r>
      <w:r w:rsidRPr="25540295" w:rsidR="4591142B">
        <w:rPr>
          <w:color w:val="000000" w:themeColor="text1" w:themeTint="FF" w:themeShade="FF"/>
          <w:lang w:val="en-US"/>
        </w:rPr>
        <w:t xml:space="preserve"> system is intended to aid healthcare professionals with an objective measurement of cognition</w:t>
      </w:r>
      <w:r w:rsidRPr="25540295" w:rsidR="4591142B">
        <w:rPr>
          <w:color w:val="000000" w:themeColor="text1" w:themeTint="FF" w:themeShade="FF"/>
        </w:rPr>
        <w:t xml:space="preserve"> </w:t>
      </w:r>
      <w:r w:rsidRPr="25540295" w:rsidR="4591142B">
        <w:rPr>
          <w:color w:val="000000" w:themeColor="text1" w:themeTint="FF" w:themeShade="FF"/>
          <w:lang w:val="en-US"/>
        </w:rPr>
        <w:t>for use in individuals aged 6 - 99 years old</w:t>
      </w:r>
      <w:r w:rsidRPr="25540295" w:rsidR="336ACA64">
        <w:rPr>
          <w:color w:val="000000" w:themeColor="text1" w:themeTint="FF" w:themeShade="FF"/>
          <w:lang w:val="en-US"/>
        </w:rPr>
        <w:t>.</w:t>
      </w:r>
    </w:p>
    <w:p w:rsidRPr="00240F42" w:rsidR="00A70438" w:rsidP="00A70438" w:rsidRDefault="00A70438" w14:paraId="6EE7DB48" w14:textId="0D7BD32D">
      <w:pPr>
        <w:ind w:left="2880"/>
        <w:rPr>
          <w:color w:val="000000" w:themeColor="text1"/>
        </w:rPr>
      </w:pPr>
    </w:p>
    <w:p w:rsidRPr="00240F42" w:rsidR="00B92F20" w:rsidP="00F87EAD" w:rsidRDefault="000807D7" w14:paraId="00000012" w14:textId="77777777">
      <w:pPr>
        <w:numPr>
          <w:ilvl w:val="2"/>
          <w:numId w:val="6"/>
        </w:numPr>
        <w:rPr>
          <w:b/>
          <w:bCs/>
        </w:rPr>
      </w:pPr>
      <w:r w:rsidRPr="00240F42">
        <w:rPr>
          <w:b/>
          <w:bCs/>
        </w:rPr>
        <w:t>Symptomatic vs asymptomatic</w:t>
      </w:r>
    </w:p>
    <w:p w:rsidRPr="00240F42" w:rsidR="31800458" w:rsidP="00F87EAD" w:rsidRDefault="280C61FA" w14:paraId="533A77ED" w14:textId="48EA4F47">
      <w:pPr>
        <w:numPr>
          <w:ilvl w:val="3"/>
          <w:numId w:val="6"/>
        </w:numPr>
        <w:rPr>
          <w:color w:val="000000" w:themeColor="text1"/>
        </w:rPr>
      </w:pPr>
      <w:r w:rsidRPr="25540295" w:rsidR="13ABAC7A">
        <w:rPr>
          <w:color w:val="000000" w:themeColor="text1" w:themeTint="FF" w:themeShade="FF"/>
          <w:lang w:val="en-US"/>
        </w:rPr>
        <w:t xml:space="preserve">This </w:t>
      </w:r>
      <w:r w:rsidRPr="25540295" w:rsidR="1FEBAC17">
        <w:rPr>
          <w:color w:val="000000" w:themeColor="text1" w:themeTint="FF" w:themeShade="FF"/>
          <w:lang w:val="en-US"/>
        </w:rPr>
        <w:t>information</w:t>
      </w:r>
      <w:r w:rsidRPr="25540295" w:rsidR="13ABAC7A">
        <w:rPr>
          <w:color w:val="000000" w:themeColor="text1" w:themeTint="FF" w:themeShade="FF"/>
        </w:rPr>
        <w:t xml:space="preserve"> is not captured</w:t>
      </w:r>
      <w:r w:rsidRPr="25540295" w:rsidR="3C65B862">
        <w:rPr>
          <w:color w:val="000000" w:themeColor="text1" w:themeTint="FF" w:themeShade="FF"/>
        </w:rPr>
        <w:t xml:space="preserve"> via Cognigram</w:t>
      </w:r>
      <w:r w:rsidRPr="25540295" w:rsidR="0C88F893">
        <w:rPr>
          <w:color w:val="000000" w:themeColor="text1" w:themeTint="FF" w:themeShade="FF"/>
        </w:rPr>
        <w:t>, but could be added to the build</w:t>
      </w:r>
      <w:r w:rsidRPr="25540295" w:rsidR="23A75A25">
        <w:rPr>
          <w:color w:val="000000" w:themeColor="text1" w:themeTint="FF" w:themeShade="FF"/>
        </w:rPr>
        <w:t xml:space="preserve"> (self-report question)</w:t>
      </w:r>
      <w:r w:rsidRPr="25540295" w:rsidR="0C88F893">
        <w:rPr>
          <w:color w:val="000000" w:themeColor="text1" w:themeTint="FF" w:themeShade="FF"/>
        </w:rPr>
        <w:t xml:space="preserve"> for Roche </w:t>
      </w:r>
      <w:r w:rsidRPr="25540295" w:rsidR="13370DCD">
        <w:rPr>
          <w:color w:val="000000" w:themeColor="text1" w:themeTint="FF" w:themeShade="FF"/>
        </w:rPr>
        <w:t>if desired.</w:t>
      </w:r>
    </w:p>
    <w:p w:rsidRPr="00240F42" w:rsidR="00A70438" w:rsidP="15651644" w:rsidRDefault="0F673B6E" w14:paraId="018B8DAD" w14:textId="7A514274">
      <w:pPr>
        <w:numPr>
          <w:ilvl w:val="3"/>
          <w:numId w:val="6"/>
        </w:numPr>
        <w:rPr>
          <w:color w:val="000000" w:themeColor="text1"/>
        </w:rPr>
      </w:pPr>
      <w:r w:rsidRPr="00240F42">
        <w:rPr>
          <w:color w:val="000000" w:themeColor="text1"/>
          <w:lang w:val="en-US"/>
        </w:rPr>
        <w:t xml:space="preserve">The OCL and ONB </w:t>
      </w:r>
      <w:r w:rsidRPr="00240F42" w:rsidR="79CDFA6B">
        <w:rPr>
          <w:color w:val="000000" w:themeColor="text1"/>
          <w:lang w:val="en-US"/>
        </w:rPr>
        <w:t>have been extensively used in both symptomatic and asymptomatic people.</w:t>
      </w:r>
      <w:r w:rsidRPr="00240F42" w:rsidR="3401347E">
        <w:rPr>
          <w:color w:val="000000" w:themeColor="text1"/>
          <w:lang w:val="en-US"/>
        </w:rPr>
        <w:t xml:space="preserve"> </w:t>
      </w:r>
      <w:r w:rsidRPr="00240F42" w:rsidR="79CDFA6B">
        <w:rPr>
          <w:color w:val="000000" w:themeColor="text1"/>
          <w:lang w:val="en-US"/>
        </w:rPr>
        <w:t xml:space="preserve">The </w:t>
      </w:r>
      <w:r w:rsidRPr="00240F42">
        <w:rPr>
          <w:color w:val="000000" w:themeColor="text1"/>
          <w:lang w:val="en-US"/>
        </w:rPr>
        <w:t>te</w:t>
      </w:r>
      <w:r w:rsidRPr="00240F42">
        <w:rPr>
          <w:color w:val="000000" w:themeColor="text1"/>
        </w:rPr>
        <w:t>st</w:t>
      </w:r>
      <w:r w:rsidRPr="00240F42" w:rsidR="436F94C3">
        <w:rPr>
          <w:color w:val="000000" w:themeColor="text1"/>
        </w:rPr>
        <w:t>s</w:t>
      </w:r>
      <w:r w:rsidRPr="00240F42" w:rsidR="085B9285">
        <w:rPr>
          <w:color w:val="000000" w:themeColor="text1"/>
        </w:rPr>
        <w:t xml:space="preserve"> are valid and reliable for use across both symptomatic and asymptomatic disease stages</w:t>
      </w:r>
      <w:r w:rsidRPr="00240F42" w:rsidR="00244FEE">
        <w:rPr>
          <w:color w:val="000000" w:themeColor="text1"/>
        </w:rPr>
        <w:t>, in clinic and unsupervised</w:t>
      </w:r>
      <w:r w:rsidRPr="00240F42" w:rsidR="5B7798E3">
        <w:rPr>
          <w:color w:val="000000" w:themeColor="text1"/>
        </w:rPr>
        <w:t xml:space="preserve"> (</w:t>
      </w:r>
      <w:hyperlink w:history="1" r:id="rId21">
        <w:r w:rsidRPr="00240F42" w:rsidR="00721E39">
          <w:rPr>
            <w:rStyle w:val="Hyperlink"/>
          </w:rPr>
          <w:t>Harrington et al.</w:t>
        </w:r>
        <w:r w:rsidRPr="00240F42" w:rsidR="00560939">
          <w:rPr>
            <w:rStyle w:val="Hyperlink"/>
          </w:rPr>
          <w:t>,</w:t>
        </w:r>
        <w:r w:rsidRPr="00240F42" w:rsidR="00721E39">
          <w:rPr>
            <w:rStyle w:val="Hyperlink"/>
          </w:rPr>
          <w:t xml:space="preserve"> 2017</w:t>
        </w:r>
      </w:hyperlink>
      <w:r w:rsidRPr="00240F42" w:rsidR="00721E39">
        <w:rPr>
          <w:color w:val="000000" w:themeColor="text1"/>
        </w:rPr>
        <w:t xml:space="preserve">; </w:t>
      </w:r>
      <w:hyperlink w:history="1" r:id="rId22">
        <w:r w:rsidRPr="00240F42" w:rsidR="00721E39">
          <w:rPr>
            <w:rStyle w:val="Hyperlink"/>
          </w:rPr>
          <w:t>Lim et al.</w:t>
        </w:r>
        <w:r w:rsidRPr="00240F42" w:rsidR="00560939">
          <w:rPr>
            <w:rStyle w:val="Hyperlink"/>
          </w:rPr>
          <w:t>,</w:t>
        </w:r>
        <w:r w:rsidRPr="00240F42" w:rsidR="00721E39">
          <w:rPr>
            <w:rStyle w:val="Hyperlink"/>
          </w:rPr>
          <w:t xml:space="preserve"> 2013</w:t>
        </w:r>
      </w:hyperlink>
      <w:r w:rsidRPr="00240F42" w:rsidR="00560939">
        <w:rPr>
          <w:color w:val="000000" w:themeColor="text1"/>
        </w:rPr>
        <w:t xml:space="preserve">; </w:t>
      </w:r>
      <w:hyperlink w:history="1" r:id="rId23">
        <w:r w:rsidRPr="00240F42" w:rsidR="00560939">
          <w:rPr>
            <w:rStyle w:val="Hyperlink"/>
          </w:rPr>
          <w:t>Lim et al., 2014</w:t>
        </w:r>
      </w:hyperlink>
      <w:r w:rsidRPr="00240F42" w:rsidR="00560939">
        <w:rPr>
          <w:color w:val="000000" w:themeColor="text1"/>
        </w:rPr>
        <w:t>;</w:t>
      </w:r>
      <w:r w:rsidRPr="00240F42" w:rsidR="022DDCDB">
        <w:rPr>
          <w:color w:val="0078D4"/>
          <w:u w:val="single"/>
        </w:rPr>
        <w:t xml:space="preserve"> </w:t>
      </w:r>
      <w:hyperlink w:history="1" r:id="rId24">
        <w:r w:rsidRPr="00240F42" w:rsidR="022DDCDB">
          <w:rPr>
            <w:rStyle w:val="Hyperlink"/>
          </w:rPr>
          <w:t>Mackin et al., 2018</w:t>
        </w:r>
      </w:hyperlink>
      <w:r w:rsidRPr="00240F42" w:rsidR="022DDCDB">
        <w:rPr>
          <w:color w:val="0078D4"/>
          <w:u w:val="single"/>
        </w:rPr>
        <w:t xml:space="preserve">; </w:t>
      </w:r>
      <w:hyperlink w:history="1" r:id="rId25">
        <w:r w:rsidRPr="00240F42" w:rsidR="022DDCDB">
          <w:rPr>
            <w:rStyle w:val="Hyperlink"/>
          </w:rPr>
          <w:t>Maruff et al., 2013</w:t>
        </w:r>
      </w:hyperlink>
      <w:r w:rsidRPr="00240F42" w:rsidR="022DDCDB">
        <w:rPr>
          <w:color w:val="0078D4"/>
        </w:rPr>
        <w:t>;</w:t>
      </w:r>
      <w:r w:rsidRPr="00240F42" w:rsidR="022DDCDB">
        <w:rPr>
          <w:color w:val="0078D4"/>
          <w:u w:val="single"/>
        </w:rPr>
        <w:t xml:space="preserve"> </w:t>
      </w:r>
      <w:r w:rsidRPr="00240F42" w:rsidR="022DDCDB">
        <w:rPr>
          <w:rStyle w:val="Hyperlink"/>
        </w:rPr>
        <w:t>Thai et al., 2015</w:t>
      </w:r>
      <w:r w:rsidRPr="00240F42" w:rsidR="022DDCDB">
        <w:rPr>
          <w:color w:val="0078D4"/>
          <w:u w:val="single"/>
        </w:rPr>
        <w:t>;</w:t>
      </w:r>
      <w:r w:rsidRPr="00240F42" w:rsidR="022DDCDB">
        <w:rPr>
          <w:color w:val="000000" w:themeColor="text1"/>
        </w:rPr>
        <w:t xml:space="preserve"> </w:t>
      </w:r>
      <w:hyperlink w:history="1" r:id="rId26">
        <w:r w:rsidRPr="00240F42" w:rsidR="022DDCDB">
          <w:rPr>
            <w:rStyle w:val="Hyperlink"/>
            <w:lang w:val="en-US"/>
          </w:rPr>
          <w:t>White et al., 2021</w:t>
        </w:r>
      </w:hyperlink>
      <w:r w:rsidRPr="00240F42" w:rsidR="0BBB71E2">
        <w:rPr>
          <w:color w:val="000000" w:themeColor="text1"/>
        </w:rPr>
        <w:t>)</w:t>
      </w:r>
      <w:r w:rsidRPr="00240F42" w:rsidR="085B9285">
        <w:rPr>
          <w:color w:val="000000" w:themeColor="text1"/>
        </w:rPr>
        <w:t>.</w:t>
      </w:r>
      <w:r w:rsidRPr="00240F42" w:rsidR="722A781E">
        <w:rPr>
          <w:color w:val="000000" w:themeColor="text1"/>
        </w:rPr>
        <w:t xml:space="preserve"> </w:t>
      </w:r>
    </w:p>
    <w:p w:rsidRPr="00240F42" w:rsidR="00A70438" w:rsidP="00A70438" w:rsidRDefault="00A70438" w14:paraId="18D55B8E" w14:textId="6E718B6D">
      <w:pPr>
        <w:ind w:left="2880"/>
        <w:rPr>
          <w:color w:val="000000" w:themeColor="text1"/>
          <w:lang w:val="en-US"/>
        </w:rPr>
      </w:pPr>
    </w:p>
    <w:p w:rsidRPr="00240F42" w:rsidR="00B92F20" w:rsidP="00F87EAD" w:rsidRDefault="000807D7" w14:paraId="00000013" w14:textId="77777777">
      <w:pPr>
        <w:numPr>
          <w:ilvl w:val="2"/>
          <w:numId w:val="6"/>
        </w:numPr>
        <w:rPr>
          <w:b/>
          <w:bCs/>
        </w:rPr>
      </w:pPr>
      <w:r w:rsidRPr="00240F42">
        <w:rPr>
          <w:b/>
          <w:bCs/>
        </w:rPr>
        <w:t>Disease severity</w:t>
      </w:r>
    </w:p>
    <w:p w:rsidRPr="00240F42" w:rsidR="51F577D8" w:rsidP="0048760A" w:rsidRDefault="00392B9B" w14:paraId="66C3DD8B" w14:textId="3540F154">
      <w:pPr>
        <w:ind w:left="2160"/>
        <w:rPr>
          <w:color w:val="000000" w:themeColor="text1"/>
          <w:lang w:val="en-US"/>
        </w:rPr>
      </w:pPr>
      <w:r w:rsidRPr="25540295" w:rsidR="4C1757CA">
        <w:rPr>
          <w:color w:val="000000" w:themeColor="text1" w:themeTint="FF" w:themeShade="FF"/>
          <w:lang w:val="en-US"/>
        </w:rPr>
        <w:t>Disease severity</w:t>
      </w:r>
      <w:r w:rsidRPr="25540295" w:rsidR="0BE34395">
        <w:rPr>
          <w:color w:val="000000" w:themeColor="text1" w:themeTint="FF" w:themeShade="FF"/>
          <w:lang w:val="en-US"/>
        </w:rPr>
        <w:t xml:space="preserve"> is not captured</w:t>
      </w:r>
      <w:r w:rsidRPr="25540295" w:rsidR="23154037">
        <w:rPr>
          <w:color w:val="000000" w:themeColor="text1" w:themeTint="FF" w:themeShade="FF"/>
          <w:lang w:val="en-US"/>
        </w:rPr>
        <w:t xml:space="preserve"> </w:t>
      </w:r>
      <w:r w:rsidRPr="25540295" w:rsidR="4C1757CA">
        <w:rPr>
          <w:color w:val="000000" w:themeColor="text1" w:themeTint="FF" w:themeShade="FF"/>
          <w:lang w:val="en-US"/>
        </w:rPr>
        <w:t>within</w:t>
      </w:r>
      <w:r w:rsidRPr="25540295" w:rsidR="23154037">
        <w:rPr>
          <w:color w:val="000000" w:themeColor="text1" w:themeTint="FF" w:themeShade="FF"/>
          <w:lang w:val="en-US"/>
        </w:rPr>
        <w:t xml:space="preserve"> Cognigram</w:t>
      </w:r>
      <w:r w:rsidRPr="25540295" w:rsidR="2B55A314">
        <w:rPr>
          <w:color w:val="000000" w:themeColor="text1" w:themeTint="FF" w:themeShade="FF"/>
          <w:lang w:val="en-US"/>
        </w:rPr>
        <w:t>, however, t</w:t>
      </w:r>
      <w:r w:rsidRPr="25540295" w:rsidR="2B55A314">
        <w:rPr>
          <w:color w:val="000000" w:themeColor="text1" w:themeTint="FF" w:themeShade="FF"/>
          <w:lang w:val="en-US"/>
        </w:rPr>
        <w:t xml:space="preserve">he OCL and ONB tests have been </w:t>
      </w:r>
      <w:r w:rsidRPr="25540295" w:rsidR="2B55A314">
        <w:rPr>
          <w:color w:val="000000" w:themeColor="text1" w:themeTint="FF" w:themeShade="FF"/>
          <w:lang w:val="en-US"/>
        </w:rPr>
        <w:t>validated</w:t>
      </w:r>
      <w:r w:rsidRPr="25540295" w:rsidR="2B55A314">
        <w:rPr>
          <w:color w:val="000000" w:themeColor="text1" w:themeTint="FF" w:themeShade="FF"/>
          <w:lang w:val="en-US"/>
        </w:rPr>
        <w:t xml:space="preserve"> for use with preclinical</w:t>
      </w:r>
      <w:r w:rsidRPr="25540295" w:rsidR="375737C3">
        <w:rPr>
          <w:color w:val="000000" w:themeColor="text1" w:themeTint="FF" w:themeShade="FF"/>
          <w:lang w:val="en-US"/>
        </w:rPr>
        <w:t xml:space="preserve"> AD</w:t>
      </w:r>
      <w:r w:rsidRPr="25540295" w:rsidR="2B55A314">
        <w:rPr>
          <w:color w:val="000000" w:themeColor="text1" w:themeTint="FF" w:themeShade="FF"/>
          <w:lang w:val="en-US"/>
        </w:rPr>
        <w:t>, MCI, and dementia disease stages</w:t>
      </w:r>
      <w:r w:rsidRPr="25540295" w:rsidR="619B30DF">
        <w:rPr>
          <w:color w:val="000000" w:themeColor="text1" w:themeTint="FF" w:themeShade="FF"/>
          <w:lang w:val="en-US"/>
        </w:rPr>
        <w:t xml:space="preserve"> (</w:t>
      </w:r>
      <w:hyperlink r:id="R22a5933c75954ac9">
        <w:r w:rsidRPr="25540295" w:rsidR="619B30DF">
          <w:rPr>
            <w:rStyle w:val="Hyperlink"/>
            <w:lang w:val="en-US"/>
          </w:rPr>
          <w:t>Maruff et al., 2013</w:t>
        </w:r>
      </w:hyperlink>
      <w:r w:rsidRPr="25540295" w:rsidR="619B30DF">
        <w:rPr>
          <w:color w:val="000000" w:themeColor="text1" w:themeTint="FF" w:themeShade="FF"/>
          <w:lang w:val="en-US"/>
        </w:rPr>
        <w:t>;</w:t>
      </w:r>
      <w:r w:rsidRPr="25540295" w:rsidR="2B55A314">
        <w:rPr>
          <w:color w:val="000000" w:themeColor="text1" w:themeTint="FF" w:themeShade="FF"/>
          <w:lang w:val="en-US"/>
        </w:rPr>
        <w:t xml:space="preserve"> </w:t>
      </w:r>
      <w:hyperlink r:id="R2c41b29ade8e445a">
        <w:r w:rsidRPr="25540295" w:rsidR="07D32FD1">
          <w:rPr>
            <w:rStyle w:val="Hyperlink"/>
            <w:lang w:val="en-US"/>
          </w:rPr>
          <w:t>Lim et al., 2014</w:t>
        </w:r>
      </w:hyperlink>
      <w:r w:rsidRPr="25540295" w:rsidR="07D32FD1">
        <w:rPr>
          <w:color w:val="000000" w:themeColor="text1" w:themeTint="FF" w:themeShade="FF"/>
          <w:lang w:val="en-US"/>
        </w:rPr>
        <w:t xml:space="preserve">; </w:t>
      </w:r>
      <w:hyperlink r:id="R2168ba6de29d48af">
        <w:r w:rsidRPr="25540295" w:rsidR="18BD5046">
          <w:rPr>
            <w:rStyle w:val="Hyperlink"/>
            <w:lang w:val="en-US"/>
          </w:rPr>
          <w:t>Lim et al., 2013</w:t>
        </w:r>
      </w:hyperlink>
      <w:r w:rsidRPr="25540295" w:rsidR="18BD5046">
        <w:rPr>
          <w:color w:val="000000" w:themeColor="text1" w:themeTint="FF" w:themeShade="FF"/>
          <w:lang w:val="en-US"/>
        </w:rPr>
        <w:t xml:space="preserve">; </w:t>
      </w:r>
      <w:r w:rsidRPr="25540295" w:rsidR="07D32FD1">
        <w:rPr>
          <w:color w:val="000000" w:themeColor="text1" w:themeTint="FF" w:themeShade="FF"/>
          <w:lang w:val="en-US"/>
        </w:rPr>
        <w:t xml:space="preserve"> </w:t>
      </w:r>
      <w:hyperlink r:id="R9cbc06e5e5cd4080">
        <w:r w:rsidRPr="25540295" w:rsidR="15343273">
          <w:rPr>
            <w:rStyle w:val="Hyperlink"/>
            <w:lang w:val="en-US"/>
          </w:rPr>
          <w:t>Mackin et al., 2018</w:t>
        </w:r>
      </w:hyperlink>
      <w:r w:rsidRPr="25540295" w:rsidR="15343273">
        <w:rPr>
          <w:color w:val="000000" w:themeColor="text1" w:themeTint="FF" w:themeShade="FF"/>
          <w:lang w:val="en-US"/>
        </w:rPr>
        <w:t xml:space="preserve">; </w:t>
      </w:r>
      <w:hyperlink r:id="R992a235bf4ef46cc">
        <w:r w:rsidRPr="25540295" w:rsidR="1EEBBD19">
          <w:rPr>
            <w:rStyle w:val="Hyperlink"/>
            <w:lang w:val="en-US"/>
          </w:rPr>
          <w:t>White et al., 2021</w:t>
        </w:r>
      </w:hyperlink>
      <w:r w:rsidRPr="25540295" w:rsidR="1EEBBD19">
        <w:rPr>
          <w:color w:val="000000" w:themeColor="text1" w:themeTint="FF" w:themeShade="FF"/>
          <w:lang w:val="en-US"/>
        </w:rPr>
        <w:t>)</w:t>
      </w:r>
    </w:p>
    <w:p w:rsidRPr="00240F42" w:rsidR="50650477" w:rsidP="2351EA64" w:rsidRDefault="50650477" w14:paraId="00FB567F" w14:textId="6E8B3460">
      <w:pPr>
        <w:ind w:left="2880"/>
        <w:rPr>
          <w:color w:val="000000" w:themeColor="text1"/>
          <w:lang w:val="en-US"/>
        </w:rPr>
      </w:pPr>
    </w:p>
    <w:p w:rsidRPr="00240F42" w:rsidR="00B92F20" w:rsidP="00F87EAD" w:rsidRDefault="000807D7" w14:paraId="00000014" w14:textId="77777777">
      <w:pPr>
        <w:numPr>
          <w:ilvl w:val="2"/>
          <w:numId w:val="6"/>
        </w:numPr>
        <w:rPr>
          <w:b w:val="1"/>
          <w:bCs w:val="1"/>
          <w:color w:val="000000" w:themeColor="text1"/>
        </w:rPr>
      </w:pPr>
      <w:r w:rsidRPr="25540295" w:rsidR="49274DD3">
        <w:rPr>
          <w:b w:val="1"/>
          <w:bCs w:val="1"/>
          <w:color w:val="000000" w:themeColor="text1" w:themeTint="FF" w:themeShade="FF"/>
        </w:rPr>
        <w:t>Gold standard diagnosis</w:t>
      </w:r>
    </w:p>
    <w:p w:rsidRPr="00240F42" w:rsidR="00F72107" w:rsidP="0048760A" w:rsidRDefault="5C24F9D0" w14:paraId="728E8313" w14:textId="660F6AA0">
      <w:pPr>
        <w:ind w:left="2160"/>
        <w:rPr>
          <w:color w:val="000000" w:themeColor="text1"/>
          <w:lang w:val="en-US"/>
        </w:rPr>
      </w:pPr>
      <w:r w:rsidRPr="25540295" w:rsidR="5DA4D1E2">
        <w:rPr>
          <w:color w:val="000000" w:themeColor="text1" w:themeTint="FF" w:themeShade="FF"/>
          <w:lang w:val="en-US"/>
        </w:rPr>
        <w:t xml:space="preserve">Performance on the OCL and ONB tests has been evaluated against gold standard </w:t>
      </w:r>
      <w:r w:rsidRPr="25540295" w:rsidR="6764864A">
        <w:rPr>
          <w:color w:val="000000" w:themeColor="text1" w:themeTint="FF" w:themeShade="FF"/>
          <w:lang w:val="en-US"/>
        </w:rPr>
        <w:t xml:space="preserve">clinical </w:t>
      </w:r>
      <w:r w:rsidRPr="25540295" w:rsidR="5DA4D1E2">
        <w:rPr>
          <w:color w:val="000000" w:themeColor="text1" w:themeTint="FF" w:themeShade="FF"/>
          <w:lang w:val="en-US"/>
        </w:rPr>
        <w:t>diagnosis by clinical review panel</w:t>
      </w:r>
      <w:r w:rsidRPr="25540295" w:rsidR="5DA4D1E2">
        <w:rPr>
          <w:color w:val="000000" w:themeColor="text1" w:themeTint="FF" w:themeShade="FF"/>
          <w:lang w:val="en-US"/>
        </w:rPr>
        <w:t xml:space="preserve"> </w:t>
      </w:r>
      <w:r w:rsidRPr="25540295" w:rsidR="22326F5B">
        <w:rPr>
          <w:color w:val="000000" w:themeColor="text1" w:themeTint="FF" w:themeShade="FF"/>
          <w:lang w:val="en-US"/>
        </w:rPr>
        <w:t>(</w:t>
      </w:r>
      <w:r>
        <w:fldChar w:fldCharType="begin"/>
      </w:r>
      <w:r>
        <w:instrText xml:space="preserve">HYPERLINK "https://pubmed.ncbi.nlm.nih.gov/25566378/" </w:instrText>
      </w:r>
      <w:r>
        <w:fldChar w:fldCharType="separate"/>
      </w:r>
      <w:r w:rsidRPr="25540295" w:rsidR="22326F5B">
        <w:rPr>
          <w:rStyle w:val="Hyperlink"/>
          <w:lang w:val="en-US"/>
        </w:rPr>
        <w:t>Maruff et al., 2013</w:t>
      </w:r>
      <w:r>
        <w:fldChar w:fldCharType="end"/>
      </w:r>
      <w:r w:rsidRPr="25540295" w:rsidR="22326F5B">
        <w:rPr>
          <w:color w:val="000000" w:themeColor="text1" w:themeTint="FF" w:themeShade="FF"/>
          <w:lang w:val="en-US"/>
        </w:rPr>
        <w:t>)</w:t>
      </w:r>
      <w:r w:rsidRPr="25540295" w:rsidR="5DA4D1E2">
        <w:rPr>
          <w:color w:val="000000" w:themeColor="text1" w:themeTint="FF" w:themeShade="FF"/>
          <w:lang w:val="en-US"/>
        </w:rPr>
        <w:t xml:space="preserve"> </w:t>
      </w:r>
      <w:r w:rsidRPr="25540295" w:rsidR="5DA4D1E2">
        <w:rPr>
          <w:color w:val="000000" w:themeColor="text1" w:themeTint="FF" w:themeShade="FF"/>
          <w:lang w:val="en-US"/>
        </w:rPr>
        <w:t>according to int</w:t>
      </w:r>
      <w:r w:rsidRPr="25540295" w:rsidR="77E1E229">
        <w:rPr>
          <w:color w:val="000000" w:themeColor="text1" w:themeTint="FF" w:themeShade="FF"/>
          <w:lang w:val="en-US"/>
        </w:rPr>
        <w:t>ernationally agreed criteria for MCI</w:t>
      </w:r>
      <w:r w:rsidRPr="25540295" w:rsidR="4E477E22">
        <w:rPr>
          <w:color w:val="000000" w:themeColor="text1" w:themeTint="FF" w:themeShade="FF"/>
          <w:lang w:val="en-US"/>
        </w:rPr>
        <w:t xml:space="preserve"> (</w:t>
      </w:r>
      <w:hyperlink r:id="R3320ff79ca354f38">
        <w:r w:rsidRPr="25540295" w:rsidR="4E477E22">
          <w:rPr>
            <w:rStyle w:val="Hyperlink"/>
            <w:lang w:val="en-US"/>
          </w:rPr>
          <w:t>Winblad et al., 2004</w:t>
        </w:r>
      </w:hyperlink>
      <w:r w:rsidRPr="25540295" w:rsidR="4E477E22">
        <w:rPr>
          <w:color w:val="000000" w:themeColor="text1" w:themeTint="FF" w:themeShade="FF"/>
          <w:lang w:val="en-US"/>
        </w:rPr>
        <w:t>)</w:t>
      </w:r>
      <w:r w:rsidRPr="25540295" w:rsidR="77E1E229">
        <w:rPr>
          <w:color w:val="000000" w:themeColor="text1" w:themeTint="FF" w:themeShade="FF"/>
          <w:lang w:val="en-US"/>
        </w:rPr>
        <w:t>, and NINCDS-ADRDA (National Institute of Neurological and Communicative Disorders and Stroke–Alzheimer’s Disease and Related Disorders Association) criteria for dementia</w:t>
      </w:r>
      <w:r w:rsidRPr="25540295" w:rsidR="3D0E1FC9">
        <w:rPr>
          <w:color w:val="000000" w:themeColor="text1" w:themeTint="FF" w:themeShade="FF"/>
          <w:lang w:val="en-US"/>
        </w:rPr>
        <w:t xml:space="preserve"> (</w:t>
      </w:r>
      <w:hyperlink r:id="R77f8c4997b9242f1">
        <w:r w:rsidRPr="25540295" w:rsidR="3D0E1FC9">
          <w:rPr>
            <w:rStyle w:val="Hyperlink"/>
            <w:lang w:val="en-US"/>
          </w:rPr>
          <w:t>McKhann et al., 1984</w:t>
        </w:r>
      </w:hyperlink>
      <w:r w:rsidRPr="25540295" w:rsidR="3D0E1FC9">
        <w:rPr>
          <w:color w:val="000000" w:themeColor="text1" w:themeTint="FF" w:themeShade="FF"/>
          <w:lang w:val="en-US"/>
        </w:rPr>
        <w:t>)</w:t>
      </w:r>
      <w:r w:rsidRPr="25540295" w:rsidR="77E1E229">
        <w:rPr>
          <w:color w:val="000000" w:themeColor="text1" w:themeTint="FF" w:themeShade="FF"/>
          <w:lang w:val="en-US"/>
        </w:rPr>
        <w:t>.</w:t>
      </w:r>
      <w:r w:rsidRPr="25540295" w:rsidR="47DD1ECD">
        <w:rPr>
          <w:color w:val="000000" w:themeColor="text1" w:themeTint="FF" w:themeShade="FF"/>
          <w:lang w:val="en-US"/>
        </w:rPr>
        <w:t xml:space="preserve"> </w:t>
      </w:r>
      <w:r w:rsidRPr="25540295" w:rsidR="6D0C4678">
        <w:rPr>
          <w:color w:val="000000" w:themeColor="text1" w:themeTint="FF" w:themeShade="FF"/>
          <w:lang w:val="en-US"/>
        </w:rPr>
        <w:t xml:space="preserve">With more recent availability of </w:t>
      </w:r>
      <w:r w:rsidRPr="25540295" w:rsidR="043ED185">
        <w:rPr>
          <w:color w:val="000000" w:themeColor="text1" w:themeTint="FF" w:themeShade="FF"/>
          <w:lang w:val="en-US"/>
        </w:rPr>
        <w:t>Alzheimer</w:t>
      </w:r>
      <w:r w:rsidRPr="25540295" w:rsidR="30711C32">
        <w:rPr>
          <w:color w:val="000000" w:themeColor="text1" w:themeTint="FF" w:themeShade="FF"/>
          <w:lang w:val="en-US"/>
        </w:rPr>
        <w:t>’s</w:t>
      </w:r>
      <w:r w:rsidRPr="25540295" w:rsidR="043ED185">
        <w:rPr>
          <w:color w:val="000000" w:themeColor="text1" w:themeTint="FF" w:themeShade="FF"/>
          <w:lang w:val="en-US"/>
        </w:rPr>
        <w:t xml:space="preserve"> disease biomarkers, </w:t>
      </w:r>
      <w:r w:rsidRPr="25540295" w:rsidR="4F202D6C">
        <w:rPr>
          <w:color w:val="000000" w:themeColor="text1" w:themeTint="FF" w:themeShade="FF"/>
          <w:lang w:val="en-US"/>
        </w:rPr>
        <w:t>per</w:t>
      </w:r>
      <w:r w:rsidRPr="25540295" w:rsidR="1385EED9">
        <w:rPr>
          <w:color w:val="000000" w:themeColor="text1" w:themeTint="FF" w:themeShade="FF"/>
          <w:lang w:val="en-US"/>
        </w:rPr>
        <w:t xml:space="preserve">formance has </w:t>
      </w:r>
      <w:r w:rsidRPr="25540295" w:rsidR="7A8EA25E">
        <w:rPr>
          <w:color w:val="000000" w:themeColor="text1" w:themeTint="FF" w:themeShade="FF"/>
          <w:lang w:val="en-US"/>
        </w:rPr>
        <w:t xml:space="preserve">also </w:t>
      </w:r>
      <w:r w:rsidRPr="25540295" w:rsidR="1385EED9">
        <w:rPr>
          <w:color w:val="000000" w:themeColor="text1" w:themeTint="FF" w:themeShade="FF"/>
          <w:lang w:val="en-US"/>
        </w:rPr>
        <w:t xml:space="preserve">been </w:t>
      </w:r>
      <w:r w:rsidRPr="25540295" w:rsidR="62C92983">
        <w:rPr>
          <w:color w:val="000000" w:themeColor="text1" w:themeTint="FF" w:themeShade="FF"/>
          <w:lang w:val="en-US"/>
        </w:rPr>
        <w:t xml:space="preserve">evaluated against </w:t>
      </w:r>
      <w:r w:rsidRPr="25540295" w:rsidR="2371E030">
        <w:rPr>
          <w:color w:val="000000" w:themeColor="text1" w:themeTint="FF" w:themeShade="FF"/>
          <w:lang w:val="en-US"/>
        </w:rPr>
        <w:t xml:space="preserve">clinically and biologically </w:t>
      </w:r>
      <w:r w:rsidRPr="25540295" w:rsidR="7B489620">
        <w:rPr>
          <w:color w:val="000000" w:themeColor="text1" w:themeTint="FF" w:themeShade="FF"/>
          <w:lang w:val="en-US"/>
        </w:rPr>
        <w:t>defined</w:t>
      </w:r>
      <w:r w:rsidRPr="25540295" w:rsidR="14368170">
        <w:rPr>
          <w:color w:val="000000" w:themeColor="text1" w:themeTint="FF" w:themeShade="FF"/>
          <w:lang w:val="en-US"/>
        </w:rPr>
        <w:t xml:space="preserve"> </w:t>
      </w:r>
      <w:r w:rsidRPr="25540295" w:rsidR="1052B3FB">
        <w:rPr>
          <w:color w:val="000000" w:themeColor="text1" w:themeTint="FF" w:themeShade="FF"/>
          <w:lang w:val="en-US"/>
        </w:rPr>
        <w:t>dia</w:t>
      </w:r>
      <w:r w:rsidRPr="25540295" w:rsidR="11BC7E96">
        <w:rPr>
          <w:color w:val="000000" w:themeColor="text1" w:themeTint="FF" w:themeShade="FF"/>
          <w:lang w:val="en-US"/>
        </w:rPr>
        <w:t>gnoses such as amyloid negative cognitive norm</w:t>
      </w:r>
      <w:r w:rsidRPr="25540295" w:rsidR="7DE381A6">
        <w:rPr>
          <w:color w:val="000000" w:themeColor="text1" w:themeTint="FF" w:themeShade="FF"/>
          <w:lang w:val="en-US"/>
        </w:rPr>
        <w:t>a</w:t>
      </w:r>
      <w:r w:rsidRPr="25540295" w:rsidR="13309AD1">
        <w:rPr>
          <w:color w:val="000000" w:themeColor="text1" w:themeTint="FF" w:themeShade="FF"/>
          <w:lang w:val="en-US"/>
        </w:rPr>
        <w:t>l, pre</w:t>
      </w:r>
      <w:r w:rsidRPr="25540295" w:rsidR="35FAE3FF">
        <w:rPr>
          <w:color w:val="000000" w:themeColor="text1" w:themeTint="FF" w:themeShade="FF"/>
          <w:lang w:val="en-US"/>
        </w:rPr>
        <w:t>-</w:t>
      </w:r>
      <w:r w:rsidRPr="25540295" w:rsidR="13309AD1">
        <w:rPr>
          <w:color w:val="000000" w:themeColor="text1" w:themeTint="FF" w:themeShade="FF"/>
          <w:lang w:val="en-US"/>
        </w:rPr>
        <w:t xml:space="preserve">clinical </w:t>
      </w:r>
      <w:r w:rsidRPr="25540295" w:rsidR="40274970">
        <w:rPr>
          <w:color w:val="000000" w:themeColor="text1" w:themeTint="FF" w:themeShade="FF"/>
          <w:lang w:val="en-US"/>
        </w:rPr>
        <w:t>Alzheimer’s</w:t>
      </w:r>
      <w:r w:rsidRPr="25540295" w:rsidR="13309AD1">
        <w:rPr>
          <w:color w:val="000000" w:themeColor="text1" w:themeTint="FF" w:themeShade="FF"/>
          <w:lang w:val="en-US"/>
        </w:rPr>
        <w:t xml:space="preserve"> disease</w:t>
      </w:r>
      <w:r w:rsidRPr="25540295" w:rsidR="35FAE3FF">
        <w:rPr>
          <w:color w:val="000000" w:themeColor="text1" w:themeTint="FF" w:themeShade="FF"/>
          <w:lang w:val="en-US"/>
        </w:rPr>
        <w:t xml:space="preserve"> (amyloid positive cognitive normal</w:t>
      </w:r>
      <w:r w:rsidRPr="25540295" w:rsidR="13309AD1">
        <w:rPr>
          <w:color w:val="000000" w:themeColor="text1" w:themeTint="FF" w:themeShade="FF"/>
          <w:lang w:val="en-US"/>
        </w:rPr>
        <w:t xml:space="preserve">), </w:t>
      </w:r>
      <w:r w:rsidRPr="25540295" w:rsidR="35FAE3FF">
        <w:rPr>
          <w:color w:val="000000" w:themeColor="text1" w:themeTint="FF" w:themeShade="FF"/>
          <w:lang w:val="en-US"/>
        </w:rPr>
        <w:t>MCI due to AD, and dementia due to AD</w:t>
      </w:r>
      <w:r w:rsidRPr="25540295" w:rsidR="581F1C0B">
        <w:rPr>
          <w:color w:val="000000" w:themeColor="text1" w:themeTint="FF" w:themeShade="FF"/>
          <w:lang w:val="en-US"/>
        </w:rPr>
        <w:t xml:space="preserve">. </w:t>
      </w:r>
    </w:p>
    <w:p w:rsidRPr="00240F42" w:rsidR="00853306" w:rsidP="005A24E2" w:rsidRDefault="00853306" w14:paraId="26B1B2FD" w14:textId="77777777">
      <w:pPr>
        <w:ind w:left="2880"/>
        <w:rPr>
          <w:color w:val="000000" w:themeColor="text1"/>
          <w:lang w:val="en-US"/>
        </w:rPr>
      </w:pPr>
    </w:p>
    <w:p w:rsidRPr="00240F42" w:rsidR="00B92F20" w:rsidP="00F87EAD" w:rsidRDefault="000807D7" w14:paraId="00000015" w14:textId="77777777">
      <w:pPr>
        <w:numPr>
          <w:ilvl w:val="2"/>
          <w:numId w:val="6"/>
        </w:numPr>
        <w:rPr>
          <w:b w:val="1"/>
          <w:bCs w:val="1"/>
          <w:color w:val="000000" w:themeColor="text1"/>
        </w:rPr>
      </w:pPr>
      <w:r w:rsidRPr="25540295" w:rsidR="49274DD3">
        <w:rPr>
          <w:b w:val="1"/>
          <w:bCs w:val="1"/>
          <w:color w:val="000000" w:themeColor="text1" w:themeTint="FF" w:themeShade="FF"/>
        </w:rPr>
        <w:t>Urban v</w:t>
      </w:r>
      <w:r w:rsidRPr="25540295" w:rsidR="49274DD3">
        <w:rPr>
          <w:b w:val="1"/>
          <w:bCs w:val="1"/>
          <w:color w:val="000000" w:themeColor="text1" w:themeTint="FF" w:themeShade="FF"/>
        </w:rPr>
        <w:t>s Rural (Education levels &amp; socioeconomic status)</w:t>
      </w:r>
    </w:p>
    <w:p w:rsidRPr="00240F42" w:rsidR="73A5E683" w:rsidP="77BD2793" w:rsidRDefault="30086709" w14:paraId="12E4E051" w14:textId="22FA4AAB">
      <w:pPr>
        <w:numPr>
          <w:ilvl w:val="3"/>
          <w:numId w:val="6"/>
        </w:numPr>
        <w:rPr/>
      </w:pPr>
      <w:r w:rsidRPr="25540295" w:rsidR="1386A014">
        <w:rPr>
          <w:color w:val="000000" w:themeColor="text1" w:themeTint="FF" w:themeShade="FF"/>
          <w:lang w:val="en-US"/>
        </w:rPr>
        <w:t xml:space="preserve">This information </w:t>
      </w:r>
      <w:r w:rsidRPr="25540295" w:rsidR="1386A014">
        <w:rPr>
          <w:color w:val="000000" w:themeColor="text1" w:themeTint="FF" w:themeShade="FF"/>
        </w:rPr>
        <w:t xml:space="preserve">is not captured </w:t>
      </w:r>
      <w:r w:rsidRPr="25540295" w:rsidR="5DC20839">
        <w:rPr>
          <w:color w:val="000000" w:themeColor="text1" w:themeTint="FF" w:themeShade="FF"/>
        </w:rPr>
        <w:t>in</w:t>
      </w:r>
      <w:r w:rsidRPr="25540295" w:rsidR="1386A014">
        <w:rPr>
          <w:color w:val="000000" w:themeColor="text1" w:themeTint="FF" w:themeShade="FF"/>
        </w:rPr>
        <w:t xml:space="preserve"> Cognigram</w:t>
      </w:r>
      <w:r w:rsidRPr="25540295" w:rsidR="0F4BC0E4">
        <w:rPr>
          <w:color w:val="000000" w:themeColor="text1" w:themeTint="FF" w:themeShade="FF"/>
        </w:rPr>
        <w:t>, however, p</w:t>
      </w:r>
      <w:r w:rsidR="0F4BC0E4">
        <w:rPr/>
        <w:t>erformance on the OCL and ONB</w:t>
      </w:r>
      <w:r w:rsidR="48A0EA3F">
        <w:rPr/>
        <w:t xml:space="preserve"> tests</w:t>
      </w:r>
      <w:r w:rsidR="0F4BC0E4">
        <w:rPr/>
        <w:t xml:space="preserve"> is not related to demographic characteristics such as gender, educational background, </w:t>
      </w:r>
      <w:r w:rsidR="0F4BC0E4">
        <w:rPr/>
        <w:t>language</w:t>
      </w:r>
      <w:r w:rsidR="0F4BC0E4">
        <w:rPr/>
        <w:t xml:space="preserve"> or culture. Data collected across different geographic regions around the world </w:t>
      </w:r>
      <w:r w:rsidR="55FB33BA">
        <w:rPr/>
        <w:t>(Australia, the USA, Finland, Japan, China, and Uganda</w:t>
      </w:r>
      <w:r w:rsidR="106FBCF3">
        <w:rPr/>
        <w:t>)</w:t>
      </w:r>
      <w:r w:rsidR="0F4BC0E4">
        <w:rPr/>
        <w:t xml:space="preserve"> have provided evidence to suggest that there is sound cross-cultural equivalence of performance on tests within the battery</w:t>
      </w:r>
      <w:r w:rsidR="0563AF89">
        <w:rPr/>
        <w:t xml:space="preserve"> (</w:t>
      </w:r>
      <w:hyperlink r:id="R64ed2e7b6ac84fc9">
        <w:r w:rsidRPr="25540295" w:rsidR="0563AF89">
          <w:rPr>
            <w:rStyle w:val="Hyperlink"/>
          </w:rPr>
          <w:t>Lim et al, 2012</w:t>
        </w:r>
      </w:hyperlink>
      <w:r w:rsidR="0563AF89">
        <w:rPr/>
        <w:t xml:space="preserve">; </w:t>
      </w:r>
      <w:hyperlink r:id="Rf72ebd6deee84445">
        <w:r w:rsidRPr="25540295" w:rsidR="0563AF89">
          <w:rPr>
            <w:rStyle w:val="Hyperlink"/>
          </w:rPr>
          <w:t>Kataja et al, 2017</w:t>
        </w:r>
      </w:hyperlink>
      <w:r w:rsidR="0563AF89">
        <w:rPr/>
        <w:t xml:space="preserve">; </w:t>
      </w:r>
      <w:hyperlink r:id="R1e7af4e6cb0e4d4c">
        <w:r w:rsidRPr="25540295" w:rsidR="0563AF89">
          <w:rPr>
            <w:rStyle w:val="Hyperlink"/>
          </w:rPr>
          <w:t>Yoshida et al., 2011</w:t>
        </w:r>
      </w:hyperlink>
      <w:r w:rsidR="0563AF89">
        <w:rPr/>
        <w:t xml:space="preserve">; </w:t>
      </w:r>
      <w:hyperlink r:id="Re4432e22eb424515">
        <w:r w:rsidRPr="25540295" w:rsidR="0563AF89">
          <w:rPr>
            <w:rStyle w:val="Hyperlink"/>
          </w:rPr>
          <w:t>Dingwall et al., 2009</w:t>
        </w:r>
      </w:hyperlink>
      <w:r w:rsidR="0563AF89">
        <w:rPr/>
        <w:t xml:space="preserve">; </w:t>
      </w:r>
      <w:hyperlink r:id="R79b395fc168d4595">
        <w:r w:rsidRPr="25540295" w:rsidR="0563AF89">
          <w:rPr>
            <w:rStyle w:val="Hyperlink"/>
          </w:rPr>
          <w:t>Hammers et al., 2011</w:t>
        </w:r>
      </w:hyperlink>
      <w:r w:rsidR="0563AF89">
        <w:rPr/>
        <w:t xml:space="preserve">; </w:t>
      </w:r>
      <w:hyperlink r:id="R4f6b3acd6c5d4ae7">
        <w:r w:rsidRPr="25540295" w:rsidR="0563AF89">
          <w:rPr>
            <w:rStyle w:val="Hyperlink"/>
          </w:rPr>
          <w:t>Rentz</w:t>
        </w:r>
        <w:r w:rsidRPr="25540295" w:rsidR="6DCF6BB8">
          <w:rPr>
            <w:rStyle w:val="Hyperlink"/>
          </w:rPr>
          <w:t xml:space="preserve"> et al., 2016</w:t>
        </w:r>
      </w:hyperlink>
      <w:r w:rsidR="6DCF6BB8">
        <w:rPr/>
        <w:t>)</w:t>
      </w:r>
      <w:r w:rsidR="0F4BC0E4">
        <w:rPr/>
        <w:t>.</w:t>
      </w:r>
    </w:p>
    <w:p w:rsidRPr="00240F42" w:rsidR="73A5E683" w:rsidP="6887FDBD" w:rsidRDefault="026C964A" w14:paraId="6FDC2839" w14:textId="43D22678">
      <w:pPr>
        <w:numPr>
          <w:ilvl w:val="3"/>
          <w:numId w:val="6"/>
        </w:numPr>
        <w:rPr>
          <w:lang w:val="en-US"/>
        </w:rPr>
      </w:pPr>
      <w:r w:rsidRPr="25540295" w:rsidR="281F0A37">
        <w:rPr>
          <w:lang w:val="en-US"/>
        </w:rPr>
        <w:t>The processes for creation of test versions for different languages and cultures is controlled by Cogstate Standard Operating Procedures (SOPs). The test stimuli are language free and use ‘playing card’ images and so do not require translation/adaptation. Translation of test instructions is controlled by SOP ADM 013 Procedure for Handling Translation related to Cogstate Computerized Tests. Multinational clinical trials have collected data from participants in &gt;90 languages</w:t>
      </w:r>
      <w:r w:rsidRPr="25540295" w:rsidR="1F41207E">
        <w:rPr>
          <w:lang w:val="en-US"/>
        </w:rPr>
        <w:t xml:space="preserve"> and </w:t>
      </w:r>
      <w:r w:rsidRPr="25540295" w:rsidR="5D1E0B6D">
        <w:rPr>
          <w:lang w:val="en-US"/>
        </w:rPr>
        <w:t>the commercial product Cognigram has test instructions available in 58 languages</w:t>
      </w:r>
      <w:r w:rsidRPr="25540295" w:rsidR="281F0A37">
        <w:rPr>
          <w:lang w:val="en-US"/>
        </w:rPr>
        <w:t>.</w:t>
      </w:r>
      <w:r w:rsidRPr="25540295" w:rsidR="2EE96553">
        <w:rPr>
          <w:lang w:val="en-US"/>
        </w:rPr>
        <w:t xml:space="preserve"> </w:t>
      </w:r>
    </w:p>
    <w:p w:rsidRPr="00240F42" w:rsidR="00B4107F" w:rsidP="00A70438" w:rsidRDefault="00B4107F" w14:paraId="12367FC6" w14:textId="07E5CAA5">
      <w:pPr>
        <w:pStyle w:val="ListParagraph"/>
        <w:rPr>
          <w:b/>
          <w:sz w:val="28"/>
          <w:szCs w:val="28"/>
        </w:rPr>
      </w:pPr>
    </w:p>
    <w:p w:rsidRPr="00240F42" w:rsidR="00B92F20" w:rsidP="00A70438" w:rsidRDefault="000807D7" w14:paraId="00000016" w14:textId="352C5A9A">
      <w:pPr>
        <w:pStyle w:val="ListParagraph"/>
        <w:numPr>
          <w:ilvl w:val="0"/>
          <w:numId w:val="6"/>
        </w:numPr>
        <w:rPr>
          <w:b/>
          <w:bCs/>
          <w:sz w:val="28"/>
          <w:szCs w:val="28"/>
        </w:rPr>
      </w:pPr>
      <w:r w:rsidRPr="00240F42">
        <w:rPr>
          <w:b/>
          <w:bCs/>
          <w:sz w:val="28"/>
          <w:szCs w:val="28"/>
        </w:rPr>
        <w:t xml:space="preserve">Clinical </w:t>
      </w:r>
      <w:r w:rsidRPr="00240F42" w:rsidR="009811C0">
        <w:rPr>
          <w:b/>
          <w:bCs/>
          <w:sz w:val="28"/>
          <w:szCs w:val="28"/>
        </w:rPr>
        <w:t>V</w:t>
      </w:r>
      <w:r w:rsidRPr="00240F42">
        <w:rPr>
          <w:b/>
          <w:bCs/>
          <w:sz w:val="28"/>
          <w:szCs w:val="28"/>
        </w:rPr>
        <w:t xml:space="preserve">alidity of the </w:t>
      </w:r>
      <w:r w:rsidRPr="00240F42" w:rsidR="009811C0">
        <w:rPr>
          <w:b/>
          <w:bCs/>
          <w:sz w:val="28"/>
          <w:szCs w:val="28"/>
        </w:rPr>
        <w:t>P</w:t>
      </w:r>
      <w:r w:rsidRPr="00240F42">
        <w:rPr>
          <w:b/>
          <w:bCs/>
          <w:sz w:val="28"/>
          <w:szCs w:val="28"/>
        </w:rPr>
        <w:t>roduct</w:t>
      </w:r>
    </w:p>
    <w:p w:rsidRPr="00240F42" w:rsidR="00A70438" w:rsidP="00A70438" w:rsidRDefault="00A70438" w14:paraId="54F1333A" w14:textId="76773210">
      <w:pPr>
        <w:pStyle w:val="ListParagraph"/>
        <w:rPr>
          <w:b/>
          <w:bCs/>
          <w:sz w:val="21"/>
          <w:szCs w:val="21"/>
        </w:rPr>
      </w:pPr>
    </w:p>
    <w:p w:rsidRPr="00240F42" w:rsidR="00B92F20" w:rsidP="25540295" w:rsidRDefault="000807D7" w14:paraId="00000017" w14:textId="79975612">
      <w:pPr>
        <w:numPr>
          <w:ilvl w:val="1"/>
          <w:numId w:val="55"/>
        </w:numPr>
        <w:rPr>
          <w:b w:val="1"/>
          <w:bCs w:val="1"/>
        </w:rPr>
      </w:pPr>
      <w:r w:rsidRPr="25540295" w:rsidR="49274DD3">
        <w:rPr>
          <w:b w:val="1"/>
          <w:bCs w:val="1"/>
        </w:rPr>
        <w:t>Clinical association evidence</w:t>
      </w:r>
    </w:p>
    <w:p w:rsidRPr="00240F42" w:rsidR="007D76A3" w:rsidP="00B92F43" w:rsidRDefault="7D7B2872" w14:paraId="2816D469" w14:textId="4347DF4A">
      <w:pPr>
        <w:numPr>
          <w:ilvl w:val="2"/>
          <w:numId w:val="55"/>
        </w:numPr>
        <w:rPr>
          <w:strike w:val="1"/>
        </w:rPr>
      </w:pPr>
      <w:r w:rsidRPr="25540295" w:rsidR="69E08578">
        <w:rPr>
          <w:b w:val="1"/>
          <w:bCs w:val="1"/>
          <w:lang w:val="en-US"/>
        </w:rPr>
        <w:t xml:space="preserve">The </w:t>
      </w:r>
      <w:r w:rsidRPr="25540295" w:rsidR="69E08578">
        <w:rPr>
          <w:b w:val="1"/>
          <w:bCs w:val="1"/>
          <w:lang w:val="en-US"/>
        </w:rPr>
        <w:t>Learning</w:t>
      </w:r>
      <w:r w:rsidRPr="25540295" w:rsidR="69E08578">
        <w:rPr>
          <w:b w:val="1"/>
          <w:bCs w:val="1"/>
          <w:lang w:val="en-US"/>
        </w:rPr>
        <w:t xml:space="preserve">/Working </w:t>
      </w:r>
      <w:r w:rsidRPr="25540295" w:rsidR="52F10393">
        <w:rPr>
          <w:b w:val="1"/>
          <w:bCs w:val="1"/>
          <w:lang w:val="en-US"/>
        </w:rPr>
        <w:t>M</w:t>
      </w:r>
      <w:r w:rsidRPr="25540295" w:rsidR="69E08578">
        <w:rPr>
          <w:b w:val="1"/>
          <w:bCs w:val="1"/>
          <w:lang w:val="en-US"/>
        </w:rPr>
        <w:t>emory</w:t>
      </w:r>
      <w:r w:rsidRPr="25540295" w:rsidR="17E2001D">
        <w:rPr>
          <w:b w:val="1"/>
          <w:bCs w:val="1"/>
          <w:lang w:val="en-US"/>
        </w:rPr>
        <w:t xml:space="preserve"> (LWM)</w:t>
      </w:r>
      <w:r w:rsidRPr="25540295" w:rsidR="69E08578">
        <w:rPr>
          <w:b w:val="1"/>
          <w:bCs w:val="1"/>
          <w:lang w:val="en-US"/>
        </w:rPr>
        <w:t xml:space="preserve"> composite score, the score derived from the OCL and ONB tests, is</w:t>
      </w:r>
      <w:r w:rsidRPr="25540295" w:rsidR="69E08578">
        <w:rPr>
          <w:b w:val="1"/>
          <w:bCs w:val="1"/>
          <w:lang w:val="en-US"/>
        </w:rPr>
        <w:t xml:space="preserve"> </w:t>
      </w:r>
      <w:r w:rsidRPr="25540295" w:rsidR="69E08578">
        <w:rPr>
          <w:b w:val="1"/>
          <w:bCs w:val="1"/>
          <w:lang w:val="en-US"/>
        </w:rPr>
        <w:t>highly sensitive</w:t>
      </w:r>
      <w:r w:rsidRPr="25540295" w:rsidR="3168FD5B">
        <w:rPr>
          <w:b w:val="1"/>
          <w:bCs w:val="1"/>
          <w:lang w:val="en-US"/>
        </w:rPr>
        <w:t xml:space="preserve"> for cognitive impairment</w:t>
      </w:r>
      <w:r w:rsidRPr="25540295" w:rsidR="20CBDCC7">
        <w:rPr>
          <w:b w:val="1"/>
          <w:bCs w:val="1"/>
          <w:lang w:val="en-US"/>
        </w:rPr>
        <w:t>, including impairment consistent with MCI and dementia due to AD</w:t>
      </w:r>
      <w:r w:rsidRPr="25540295" w:rsidR="69E08578">
        <w:rPr>
          <w:lang w:val="en-US"/>
        </w:rPr>
        <w:t>. In a recent study with older adults whose medical and cognitive status had been defined using the rigorous inclusion/exclusion criteria required for AD clinical trials, accuracy of performance on the OCL and ONB tests showed strong ability to discriminate cognitively normal from MCI (e.g., CDR= 0.5) and dementia (e.g., CDR &gt;0.5) participant groups (</w:t>
      </w:r>
      <w:hyperlink r:id="Raacef54151a64868">
        <w:r w:rsidRPr="25540295" w:rsidR="69E08578">
          <w:rPr>
            <w:rStyle w:val="Hyperlink"/>
            <w:lang w:val="en-US"/>
          </w:rPr>
          <w:t>White et al., 2023</w:t>
        </w:r>
      </w:hyperlink>
      <w:r w:rsidRPr="25540295" w:rsidR="69E08578">
        <w:rPr>
          <w:lang w:val="en-US"/>
        </w:rPr>
        <w:t xml:space="preserve">). These recent findings are consistent with results from the AIBL study, which also found accuracy measures from these tests, either alone or combined into a </w:t>
      </w:r>
      <w:r w:rsidRPr="25540295" w:rsidR="69E08578">
        <w:rPr>
          <w:lang w:val="en-US"/>
        </w:rPr>
        <w:t>learning</w:t>
      </w:r>
      <w:r w:rsidRPr="25540295" w:rsidR="69E08578">
        <w:rPr>
          <w:lang w:val="en-US"/>
        </w:rPr>
        <w:t xml:space="preserve"> and </w:t>
      </w:r>
      <w:r w:rsidRPr="25540295" w:rsidR="21A6FF6A">
        <w:rPr>
          <w:lang w:val="en-US"/>
        </w:rPr>
        <w:t xml:space="preserve">working </w:t>
      </w:r>
      <w:r w:rsidRPr="25540295" w:rsidR="69E08578">
        <w:rPr>
          <w:lang w:val="en-US"/>
        </w:rPr>
        <w:t>memory composite score, to be the most sensitive to cognitive impairment (</w:t>
      </w:r>
      <w:hyperlink r:id="R40569f9404744c09">
        <w:r w:rsidRPr="25540295" w:rsidR="69E08578">
          <w:rPr>
            <w:rStyle w:val="Hyperlink"/>
            <w:lang w:val="en-US"/>
          </w:rPr>
          <w:t>Maruff et al., 2013</w:t>
        </w:r>
      </w:hyperlink>
      <w:r w:rsidRPr="25540295" w:rsidR="69E08578">
        <w:rPr>
          <w:lang w:val="en-US"/>
        </w:rPr>
        <w:t xml:space="preserve">; </w:t>
      </w:r>
      <w:hyperlink r:id="Rc84509e714df4a49">
        <w:r w:rsidRPr="25540295" w:rsidR="69E08578">
          <w:rPr>
            <w:rStyle w:val="Hyperlink"/>
            <w:lang w:val="en-US"/>
          </w:rPr>
          <w:t>Lim et al., 2013</w:t>
        </w:r>
      </w:hyperlink>
      <w:r w:rsidRPr="25540295" w:rsidR="69E08578">
        <w:rPr>
          <w:lang w:val="en-US"/>
        </w:rPr>
        <w:t xml:space="preserve">; </w:t>
      </w:r>
      <w:hyperlink r:id="R5bf10a0d7b9f4331">
        <w:r w:rsidRPr="25540295" w:rsidR="69E08578">
          <w:rPr>
            <w:rStyle w:val="Hyperlink"/>
            <w:lang w:val="en-US"/>
          </w:rPr>
          <w:t>Harrington et al., 2017</w:t>
        </w:r>
      </w:hyperlink>
      <w:r w:rsidRPr="25540295" w:rsidR="69E08578">
        <w:rPr>
          <w:lang w:val="en-US"/>
        </w:rPr>
        <w:t>).</w:t>
      </w:r>
      <w:r w:rsidRPr="25540295" w:rsidR="7EBB4CF0">
        <w:rPr>
          <w:lang w:val="en-US"/>
        </w:rPr>
        <w:t xml:space="preserve"> </w:t>
      </w:r>
    </w:p>
    <w:p w:rsidRPr="00240F42" w:rsidR="00C97B65" w:rsidP="001F266E" w:rsidRDefault="00C97B65" w14:paraId="003A3799" w14:textId="77777777">
      <w:pPr>
        <w:rPr>
          <w:lang w:val="en-US"/>
        </w:rPr>
      </w:pPr>
    </w:p>
    <w:p w:rsidRPr="00240F42" w:rsidR="56D9CC31" w:rsidP="182E9898" w:rsidRDefault="56D9CC31" w14:paraId="6A35159C" w14:textId="6FBD8396">
      <w:pPr>
        <w:numPr>
          <w:ilvl w:val="2"/>
          <w:numId w:val="55"/>
        </w:numPr>
        <w:rPr>
          <w:color w:val="000000" w:themeColor="text1"/>
          <w:lang w:val="en-US"/>
        </w:rPr>
      </w:pPr>
      <w:r w:rsidRPr="25540295" w:rsidR="4863961D">
        <w:rPr>
          <w:b w:val="1"/>
          <w:bCs w:val="1"/>
          <w:color w:val="000000" w:themeColor="text1" w:themeTint="FF" w:themeShade="FF"/>
          <w:lang w:val="en-US"/>
        </w:rPr>
        <w:t xml:space="preserve">The </w:t>
      </w:r>
      <w:r w:rsidRPr="25540295" w:rsidR="4863961D">
        <w:rPr>
          <w:b w:val="1"/>
          <w:bCs w:val="1"/>
          <w:color w:val="000000" w:themeColor="text1" w:themeTint="FF" w:themeShade="FF"/>
          <w:lang w:val="en-US"/>
        </w:rPr>
        <w:t>magnitude</w:t>
      </w:r>
      <w:r w:rsidRPr="25540295" w:rsidR="4863961D">
        <w:rPr>
          <w:b w:val="1"/>
          <w:bCs w:val="1"/>
          <w:color w:val="000000" w:themeColor="text1" w:themeTint="FF" w:themeShade="FF"/>
          <w:lang w:val="en-US"/>
        </w:rPr>
        <w:t xml:space="preserve"> of impairment for individuals with MCI and mild/moderate AD on the </w:t>
      </w:r>
      <w:r w:rsidRPr="25540295" w:rsidR="4863961D">
        <w:rPr>
          <w:b w:val="1"/>
          <w:bCs w:val="1"/>
          <w:color w:val="000000" w:themeColor="text1" w:themeTint="FF" w:themeShade="FF"/>
          <w:lang w:val="en-US"/>
        </w:rPr>
        <w:t>learning</w:t>
      </w:r>
      <w:r w:rsidRPr="25540295" w:rsidR="4863961D">
        <w:rPr>
          <w:b w:val="1"/>
          <w:bCs w:val="1"/>
          <w:color w:val="000000" w:themeColor="text1" w:themeTint="FF" w:themeShade="FF"/>
          <w:lang w:val="en-US"/>
        </w:rPr>
        <w:t xml:space="preserve">/working </w:t>
      </w:r>
      <w:r w:rsidRPr="25540295" w:rsidR="4863961D">
        <w:rPr>
          <w:b w:val="1"/>
          <w:bCs w:val="1"/>
          <w:color w:val="000000" w:themeColor="text1" w:themeTint="FF" w:themeShade="FF"/>
          <w:lang w:val="en-US"/>
        </w:rPr>
        <w:t>memory</w:t>
      </w:r>
      <w:r w:rsidRPr="25540295" w:rsidR="1EBB59D2">
        <w:rPr>
          <w:b w:val="1"/>
          <w:bCs w:val="1"/>
          <w:color w:val="000000" w:themeColor="text1" w:themeTint="FF" w:themeShade="FF"/>
          <w:lang w:val="en-US"/>
        </w:rPr>
        <w:t xml:space="preserve"> (LWM)</w:t>
      </w:r>
      <w:r w:rsidRPr="25540295" w:rsidR="4863961D">
        <w:rPr>
          <w:b w:val="1"/>
          <w:bCs w:val="1"/>
          <w:color w:val="000000" w:themeColor="text1" w:themeTint="FF" w:themeShade="FF"/>
          <w:lang w:val="en-US"/>
        </w:rPr>
        <w:t xml:space="preserve"> composite and the ONB and OCL tests individually </w:t>
      </w:r>
      <w:r w:rsidRPr="25540295" w:rsidR="64CE0DA9">
        <w:rPr>
          <w:b w:val="1"/>
          <w:bCs w:val="1"/>
          <w:color w:val="000000" w:themeColor="text1" w:themeTint="FF" w:themeShade="FF"/>
          <w:lang w:val="en-US"/>
        </w:rPr>
        <w:t>is linked to the severity of cognitive impairment</w:t>
      </w:r>
      <w:r w:rsidRPr="25540295" w:rsidR="64CE0DA9">
        <w:rPr>
          <w:color w:val="000000" w:themeColor="text1" w:themeTint="FF" w:themeShade="FF"/>
          <w:lang w:val="en-US"/>
        </w:rPr>
        <w:t xml:space="preserve"> and </w:t>
      </w:r>
      <w:r w:rsidRPr="25540295" w:rsidR="4863961D">
        <w:rPr>
          <w:color w:val="000000" w:themeColor="text1" w:themeTint="FF" w:themeShade="FF"/>
          <w:lang w:val="en-US"/>
        </w:rPr>
        <w:t xml:space="preserve">has been explored extensively. Results from the AIBL study </w:t>
      </w:r>
      <w:r w:rsidRPr="25540295" w:rsidR="4863961D">
        <w:rPr>
          <w:color w:val="000000" w:themeColor="text1" w:themeTint="FF" w:themeShade="FF"/>
          <w:lang w:val="en-US"/>
        </w:rPr>
        <w:t>indicate</w:t>
      </w:r>
      <w:r w:rsidRPr="25540295" w:rsidR="4863961D">
        <w:rPr>
          <w:color w:val="000000" w:themeColor="text1" w:themeTint="FF" w:themeShade="FF"/>
          <w:lang w:val="en-US"/>
        </w:rPr>
        <w:t xml:space="preserve"> that the </w:t>
      </w:r>
      <w:r w:rsidRPr="25540295" w:rsidR="4863961D">
        <w:rPr>
          <w:color w:val="000000" w:themeColor="text1" w:themeTint="FF" w:themeShade="FF"/>
          <w:lang w:val="en-US"/>
        </w:rPr>
        <w:t>magnitude</w:t>
      </w:r>
      <w:r w:rsidRPr="25540295" w:rsidR="4863961D">
        <w:rPr>
          <w:color w:val="000000" w:themeColor="text1" w:themeTint="FF" w:themeShade="FF"/>
          <w:lang w:val="en-US"/>
        </w:rPr>
        <w:t xml:space="preserve"> of impairment MCI individuals is large for OCL (d = -0.93), and </w:t>
      </w:r>
      <w:r w:rsidRPr="25540295" w:rsidR="4863961D">
        <w:rPr>
          <w:color w:val="000000" w:themeColor="text1" w:themeTint="FF" w:themeShade="FF"/>
          <w:lang w:val="en-US"/>
        </w:rPr>
        <w:t>very large</w:t>
      </w:r>
      <w:r w:rsidRPr="25540295" w:rsidR="4863961D">
        <w:rPr>
          <w:color w:val="000000" w:themeColor="text1" w:themeTint="FF" w:themeShade="FF"/>
          <w:lang w:val="en-US"/>
        </w:rPr>
        <w:t xml:space="preserve"> for ONB (d = -1.55) and </w:t>
      </w:r>
      <w:r w:rsidRPr="25540295" w:rsidR="4863961D">
        <w:rPr>
          <w:color w:val="000000" w:themeColor="text1" w:themeTint="FF" w:themeShade="FF"/>
          <w:lang w:val="en-US"/>
        </w:rPr>
        <w:t>the</w:t>
      </w:r>
      <w:r w:rsidRPr="25540295" w:rsidR="500168DC">
        <w:rPr>
          <w:color w:val="000000" w:themeColor="text1" w:themeTint="FF" w:themeShade="FF"/>
          <w:lang w:val="en-US"/>
        </w:rPr>
        <w:t>LWM</w:t>
      </w:r>
      <w:r w:rsidRPr="25540295" w:rsidR="4863961D">
        <w:rPr>
          <w:color w:val="000000" w:themeColor="text1" w:themeTint="FF" w:themeShade="FF"/>
          <w:lang w:val="en-US"/>
        </w:rPr>
        <w:t xml:space="preserve"> composite (the score derived from the OCL and ONB tests) (g = -2.15) </w:t>
      </w:r>
      <w:r w:rsidRPr="25540295" w:rsidR="4863961D">
        <w:rPr>
          <w:color w:val="000000" w:themeColor="text1" w:themeTint="FF" w:themeShade="FF"/>
          <w:lang w:val="en-US"/>
        </w:rPr>
        <w:t>relative</w:t>
      </w:r>
      <w:r w:rsidRPr="25540295" w:rsidR="4863961D">
        <w:rPr>
          <w:color w:val="000000" w:themeColor="text1" w:themeTint="FF" w:themeShade="FF"/>
          <w:lang w:val="en-US"/>
        </w:rPr>
        <w:t xml:space="preserve"> to healthy controls (</w:t>
      </w:r>
      <w:hyperlink r:id="Ra751128dc2944ac6">
        <w:r w:rsidRPr="25540295" w:rsidR="4863961D">
          <w:rPr>
            <w:rStyle w:val="Hyperlink"/>
            <w:lang w:val="en-US"/>
          </w:rPr>
          <w:t>Lim et al., 2012</w:t>
        </w:r>
      </w:hyperlink>
      <w:r w:rsidRPr="25540295" w:rsidR="4863961D">
        <w:rPr>
          <w:color w:val="000000" w:themeColor="text1" w:themeTint="FF" w:themeShade="FF"/>
          <w:lang w:val="en-US"/>
        </w:rPr>
        <w:t xml:space="preserve">; </w:t>
      </w:r>
      <w:r>
        <w:fldChar w:fldCharType="begin"/>
      </w:r>
      <w:r>
        <w:instrText xml:space="preserve">HYPERLINK "https://pubmed.ncbi.nlm.nih.gov/25566378/" </w:instrText>
      </w:r>
      <w:r>
        <w:fldChar w:fldCharType="separate"/>
      </w:r>
      <w:r w:rsidRPr="25540295" w:rsidR="4863961D">
        <w:rPr>
          <w:rStyle w:val="Hyperlink"/>
          <w:lang w:val="en-US"/>
        </w:rPr>
        <w:t>Maruff et al., 2013</w:t>
      </w:r>
      <w:r>
        <w:fldChar w:fldCharType="end"/>
      </w:r>
      <w:r w:rsidRPr="25540295" w:rsidR="4863961D">
        <w:rPr>
          <w:color w:val="000000" w:themeColor="text1" w:themeTint="FF" w:themeShade="FF"/>
          <w:lang w:val="en-US"/>
        </w:rPr>
        <w:t xml:space="preserve">). For individuals with AD dementia that </w:t>
      </w:r>
      <w:r w:rsidRPr="25540295" w:rsidR="4863961D">
        <w:rPr>
          <w:color w:val="000000" w:themeColor="text1" w:themeTint="FF" w:themeShade="FF"/>
          <w:lang w:val="en-US"/>
        </w:rPr>
        <w:t>magnitude</w:t>
      </w:r>
      <w:r w:rsidRPr="25540295" w:rsidR="4863961D">
        <w:rPr>
          <w:color w:val="000000" w:themeColor="text1" w:themeTint="FF" w:themeShade="FF"/>
          <w:lang w:val="en-US"/>
        </w:rPr>
        <w:t xml:space="preserve"> of impairment is consistently larger than for MCI, with </w:t>
      </w:r>
      <w:r w:rsidRPr="25540295" w:rsidR="4863961D">
        <w:rPr>
          <w:color w:val="000000" w:themeColor="text1" w:themeTint="FF" w:themeShade="FF"/>
          <w:lang w:val="en-US"/>
        </w:rPr>
        <w:t>very</w:t>
      </w:r>
      <w:r w:rsidRPr="25540295" w:rsidR="4863961D">
        <w:rPr>
          <w:color w:val="000000" w:themeColor="text1" w:themeTint="FF" w:themeShade="FF"/>
          <w:lang w:val="en-US"/>
        </w:rPr>
        <w:t xml:space="preserve"> large </w:t>
      </w:r>
      <w:r w:rsidRPr="25540295" w:rsidR="4863961D">
        <w:rPr>
          <w:color w:val="000000" w:themeColor="text1" w:themeTint="FF" w:themeShade="FF"/>
          <w:lang w:val="en-US"/>
        </w:rPr>
        <w:t>magnitude</w:t>
      </w:r>
      <w:r w:rsidRPr="25540295" w:rsidR="4863961D">
        <w:rPr>
          <w:color w:val="000000" w:themeColor="text1" w:themeTint="FF" w:themeShade="FF"/>
          <w:lang w:val="en-US"/>
        </w:rPr>
        <w:t xml:space="preserve"> of impairment </w:t>
      </w:r>
      <w:r w:rsidRPr="25540295" w:rsidR="4863961D">
        <w:rPr>
          <w:color w:val="000000" w:themeColor="text1" w:themeTint="FF" w:themeShade="FF"/>
          <w:lang w:val="en-US"/>
        </w:rPr>
        <w:t>evident</w:t>
      </w:r>
      <w:r w:rsidRPr="25540295" w:rsidR="4863961D">
        <w:rPr>
          <w:color w:val="000000" w:themeColor="text1" w:themeTint="FF" w:themeShade="FF"/>
          <w:lang w:val="en-US"/>
        </w:rPr>
        <w:t xml:space="preserve"> on the OCL (d = -1.70), ONB (d = -2.89), and </w:t>
      </w:r>
      <w:r w:rsidRPr="25540295" w:rsidR="4863961D">
        <w:rPr>
          <w:color w:val="000000" w:themeColor="text1" w:themeTint="FF" w:themeShade="FF"/>
          <w:lang w:val="en-US"/>
        </w:rPr>
        <w:t>learning</w:t>
      </w:r>
      <w:r w:rsidRPr="25540295" w:rsidR="4863961D">
        <w:rPr>
          <w:color w:val="000000" w:themeColor="text1" w:themeTint="FF" w:themeShade="FF"/>
          <w:lang w:val="en-US"/>
        </w:rPr>
        <w:t>/working memory composite (g = -3.18)</w:t>
      </w:r>
      <w:r w:rsidRPr="25540295" w:rsidR="4863961D">
        <w:rPr>
          <w:color w:val="000000" w:themeColor="text1" w:themeTint="FF" w:themeShade="FF"/>
          <w:lang w:val="en-US"/>
        </w:rPr>
        <w:t xml:space="preserve">.  </w:t>
      </w:r>
    </w:p>
    <w:p w:rsidRPr="00240F42" w:rsidR="00E3018F" w:rsidP="002A4A88" w:rsidRDefault="00E3018F" w14:paraId="7BF675FB" w14:textId="77777777"/>
    <w:p w:rsidRPr="00240F42" w:rsidR="00E3018F" w:rsidP="002A4A88" w:rsidRDefault="00E3018F" w14:paraId="09D2EDB9" w14:textId="42DC4E80">
      <w:pPr>
        <w:ind w:left="2160"/>
      </w:pPr>
      <w:r w:rsidRPr="00240F42">
        <w:t>Please see sections 3d-f for more detail</w:t>
      </w:r>
      <w:r w:rsidRPr="00240F42" w:rsidR="00B5691B">
        <w:t xml:space="preserve">s relevant to clinical </w:t>
      </w:r>
      <w:r w:rsidRPr="00240F42" w:rsidR="00CC1F8F">
        <w:t>associations.</w:t>
      </w:r>
    </w:p>
    <w:p w:rsidRPr="00240F42" w:rsidR="003F686B" w:rsidP="1B64B0E8" w:rsidRDefault="003F686B" w14:paraId="5EDBC7A3" w14:textId="681E3CEB">
      <w:pPr>
        <w:rPr>
          <w:lang w:val="en-US"/>
        </w:rPr>
      </w:pPr>
    </w:p>
    <w:p w:rsidRPr="00240F42" w:rsidR="00525167" w:rsidP="1B64B0E8" w:rsidRDefault="00525167" w14:paraId="68E2355E" w14:textId="77777777">
      <w:pPr>
        <w:rPr>
          <w:lang w:val="en-US"/>
        </w:rPr>
      </w:pPr>
    </w:p>
    <w:p w:rsidRPr="00240F42" w:rsidR="00B92F20" w:rsidP="007D76A3" w:rsidRDefault="000807D7" w14:paraId="00000018" w14:textId="77777777">
      <w:pPr>
        <w:numPr>
          <w:ilvl w:val="1"/>
          <w:numId w:val="55"/>
        </w:numPr>
        <w:rPr>
          <w:b/>
        </w:rPr>
      </w:pPr>
      <w:r w:rsidRPr="00240F42">
        <w:rPr>
          <w:b/>
        </w:rPr>
        <w:t>Usability scores from real-world participants (if any)</w:t>
      </w:r>
    </w:p>
    <w:p w:rsidRPr="00240F42" w:rsidR="0013713C" w:rsidP="00345B2B" w:rsidRDefault="4698523E" w14:paraId="55C6C098" w14:textId="50BCCDD3">
      <w:pPr>
        <w:ind w:left="1440"/>
        <w:rPr>
          <w:lang w:val="en-US"/>
        </w:rPr>
      </w:pPr>
      <w:r w:rsidRPr="25540295" w:rsidR="3CD50C80">
        <w:rPr>
          <w:lang w:val="en-US"/>
        </w:rPr>
        <w:t xml:space="preserve">In </w:t>
      </w:r>
      <w:r w:rsidRPr="25540295" w:rsidR="0B50BE2D">
        <w:rPr>
          <w:lang w:val="en-US"/>
        </w:rPr>
        <w:t>a study conducted by</w:t>
      </w:r>
      <w:r w:rsidRPr="25540295" w:rsidR="279E3CD1">
        <w:rPr>
          <w:lang w:val="en-US"/>
        </w:rPr>
        <w:t xml:space="preserve"> </w:t>
      </w:r>
      <w:hyperlink r:id="R6c7a7e162008412f">
        <w:r w:rsidRPr="25540295" w:rsidR="279E3CD1">
          <w:rPr>
            <w:rStyle w:val="Hyperlink"/>
            <w:lang w:val="en-US"/>
          </w:rPr>
          <w:t>Adler</w:t>
        </w:r>
        <w:r w:rsidRPr="25540295" w:rsidR="1601612F">
          <w:rPr>
            <w:rStyle w:val="Hyperlink"/>
            <w:lang w:val="en-US"/>
          </w:rPr>
          <w:t xml:space="preserve"> et al., </w:t>
        </w:r>
        <w:r w:rsidRPr="25540295" w:rsidR="279E3CD1">
          <w:rPr>
            <w:rStyle w:val="Hyperlink"/>
            <w:lang w:val="en-US"/>
          </w:rPr>
          <w:t>2019,</w:t>
        </w:r>
      </w:hyperlink>
      <w:r w:rsidRPr="25540295" w:rsidR="302BAE08">
        <w:rPr>
          <w:lang w:val="en-US"/>
        </w:rPr>
        <w:t xml:space="preserve"> responses were collected as part of a pilot of Cognigram in the Emergency Department, Family Medicine, and Geriatric Psychiatry </w:t>
      </w:r>
      <w:r w:rsidRPr="25540295" w:rsidR="45EBA721">
        <w:rPr>
          <w:lang w:val="en-US"/>
        </w:rPr>
        <w:t xml:space="preserve">clinics in Brooklyn, NY from 58 adults </w:t>
      </w:r>
      <w:r w:rsidRPr="25540295" w:rsidR="2088B235">
        <w:rPr>
          <w:lang w:val="en-US"/>
        </w:rPr>
        <w:t xml:space="preserve">(23 men, 35 women, mean age 67.9 ± 9.8 years [range 43–91]). </w:t>
      </w:r>
      <w:r w:rsidRPr="25540295" w:rsidR="48A70ABE">
        <w:rPr>
          <w:lang w:val="en-US"/>
        </w:rPr>
        <w:t>Patients in this setting</w:t>
      </w:r>
      <w:r w:rsidRPr="25540295" w:rsidR="08A1DA5E">
        <w:rPr>
          <w:lang w:val="en-US"/>
        </w:rPr>
        <w:t xml:space="preserve"> (</w:t>
      </w:r>
      <w:r w:rsidRPr="25540295" w:rsidR="58920576">
        <w:rPr>
          <w:lang w:val="en-US"/>
        </w:rPr>
        <w:t xml:space="preserve">rich in diversity and </w:t>
      </w:r>
      <w:r w:rsidRPr="25540295" w:rsidR="08A1DA5E">
        <w:rPr>
          <w:lang w:val="en-US"/>
        </w:rPr>
        <w:t>with low socio-economic status)</w:t>
      </w:r>
      <w:r w:rsidRPr="25540295" w:rsidR="48A70ABE">
        <w:rPr>
          <w:lang w:val="en-US"/>
        </w:rPr>
        <w:t xml:space="preserve"> took all 4 Cognigram tests, taking about 20-minutes to complete.</w:t>
      </w:r>
      <w:r w:rsidRPr="25540295" w:rsidR="6FDDBF1E">
        <w:rPr>
          <w:lang w:val="en-US"/>
        </w:rPr>
        <w:t xml:space="preserve"> </w:t>
      </w:r>
      <w:r w:rsidRPr="25540295" w:rsidR="3267D86A">
        <w:rPr>
          <w:lang w:val="en-US"/>
        </w:rPr>
        <w:t xml:space="preserve">95% of patients thought test </w:t>
      </w:r>
      <w:r w:rsidRPr="25540295" w:rsidR="6EEDBB85">
        <w:rPr>
          <w:lang w:val="en-US"/>
        </w:rPr>
        <w:t xml:space="preserve">instructions were easy to understand, 91% </w:t>
      </w:r>
      <w:r w:rsidRPr="25540295" w:rsidR="75F0AF8D">
        <w:rPr>
          <w:lang w:val="en-US"/>
        </w:rPr>
        <w:t xml:space="preserve">liked completing the test while they were waiting, 97% said they would complete the tests again </w:t>
      </w:r>
      <w:r w:rsidRPr="25540295" w:rsidR="66519182">
        <w:rPr>
          <w:lang w:val="en-US"/>
        </w:rPr>
        <w:t>in 6 months or one year</w:t>
      </w:r>
      <w:r w:rsidRPr="25540295" w:rsidR="1FC08D3C">
        <w:rPr>
          <w:lang w:val="en-US"/>
        </w:rPr>
        <w:t>.</w:t>
      </w:r>
      <w:r w:rsidRPr="25540295" w:rsidR="48A70ABE">
        <w:rPr>
          <w:lang w:val="en-US"/>
        </w:rPr>
        <w:t xml:space="preserve"> </w:t>
      </w:r>
    </w:p>
    <w:p w:rsidRPr="00240F42" w:rsidR="2753FF0D" w:rsidP="2753FF0D" w:rsidRDefault="2753FF0D" w14:paraId="667E2D3E" w14:textId="54F006E1">
      <w:pPr>
        <w:ind w:left="1440"/>
      </w:pPr>
    </w:p>
    <w:p w:rsidRPr="00240F42" w:rsidR="00B92F20" w:rsidP="25540295" w:rsidRDefault="000807D7" w14:paraId="00000019" w14:textId="34D7C8F9">
      <w:pPr>
        <w:numPr>
          <w:ilvl w:val="1"/>
          <w:numId w:val="55"/>
        </w:numPr>
        <w:rPr>
          <w:b w:val="1"/>
          <w:bCs w:val="1"/>
        </w:rPr>
      </w:pPr>
      <w:r w:rsidRPr="25540295" w:rsidR="49274DD3">
        <w:rPr>
          <w:b w:val="1"/>
          <w:bCs w:val="1"/>
        </w:rPr>
        <w:t>Test-retest reliability of screening scores</w:t>
      </w:r>
    </w:p>
    <w:p w:rsidRPr="00240F42" w:rsidR="00E5636E" w:rsidP="25540295" w:rsidRDefault="48115CFA" w14:paraId="14A38CF0" w14:textId="5968421E">
      <w:pPr>
        <w:pStyle w:val="Normal"/>
        <w:suppressLineNumbers w:val="0"/>
        <w:bidi w:val="0"/>
        <w:spacing w:before="0" w:beforeAutospacing="off" w:after="0" w:afterAutospacing="off" w:line="276" w:lineRule="auto"/>
        <w:ind w:left="1440" w:right="0"/>
        <w:jc w:val="left"/>
        <w:rPr>
          <w:highlight w:val="yellow"/>
        </w:rPr>
      </w:pPr>
      <w:r w:rsidRPr="25540295" w:rsidR="2F665664">
        <w:rPr>
          <w:lang w:val="en-US"/>
        </w:rPr>
        <w:t xml:space="preserve">The </w:t>
      </w:r>
      <w:r w:rsidRPr="25540295" w:rsidR="04C91E22">
        <w:rPr>
          <w:lang w:val="en-US"/>
        </w:rPr>
        <w:t>LWM</w:t>
      </w:r>
      <w:r w:rsidRPr="25540295" w:rsidR="2F665664">
        <w:rPr>
          <w:lang w:val="en-US"/>
        </w:rPr>
        <w:t xml:space="preserve"> composite from the ONB and OCL has </w:t>
      </w:r>
      <w:r w:rsidRPr="25540295" w:rsidR="2821C6BD">
        <w:rPr>
          <w:lang w:val="en-US"/>
        </w:rPr>
        <w:t xml:space="preserve">high </w:t>
      </w:r>
      <w:r w:rsidRPr="25540295" w:rsidR="2F665664">
        <w:rPr>
          <w:lang w:val="en-US"/>
        </w:rPr>
        <w:t xml:space="preserve">test-retest reliability. </w:t>
      </w:r>
      <w:r w:rsidRPr="25540295" w:rsidR="2821C6BD">
        <w:rPr>
          <w:lang w:val="en-US"/>
        </w:rPr>
        <w:t>In a</w:t>
      </w:r>
      <w:r w:rsidRPr="25540295" w:rsidR="57CA0A99">
        <w:rPr>
          <w:lang w:val="en-US"/>
        </w:rPr>
        <w:t xml:space="preserve"> subset of participants enrolled in the AIBL study</w:t>
      </w:r>
      <w:r w:rsidRPr="25540295" w:rsidR="2821C6BD">
        <w:rPr>
          <w:lang w:val="en-US"/>
        </w:rPr>
        <w:t>,</w:t>
      </w:r>
      <w:r w:rsidRPr="25540295" w:rsidR="351251E1">
        <w:rPr>
          <w:lang w:val="en-US"/>
        </w:rPr>
        <w:t xml:space="preserve"> </w:t>
      </w:r>
      <w:r w:rsidRPr="25540295" w:rsidR="14C99333">
        <w:rPr>
          <w:lang w:val="en-US"/>
        </w:rPr>
        <w:t xml:space="preserve">testing with the </w:t>
      </w:r>
      <w:r w:rsidRPr="25540295" w:rsidR="1601612F">
        <w:rPr>
          <w:lang w:val="en-US"/>
        </w:rPr>
        <w:t>C</w:t>
      </w:r>
      <w:r w:rsidRPr="25540295" w:rsidR="14C99333">
        <w:rPr>
          <w:lang w:val="en-US"/>
        </w:rPr>
        <w:t xml:space="preserve">ogstate brief battery </w:t>
      </w:r>
      <w:r w:rsidRPr="25540295" w:rsidR="2821C6BD">
        <w:rPr>
          <w:lang w:val="en-US"/>
        </w:rPr>
        <w:t xml:space="preserve">was given </w:t>
      </w:r>
      <w:r w:rsidRPr="25540295" w:rsidR="346A0F14">
        <w:rPr>
          <w:lang w:val="en-US"/>
        </w:rPr>
        <w:t>monthly for 4 months to assess test</w:t>
      </w:r>
      <w:r w:rsidRPr="25540295" w:rsidR="2821C6BD">
        <w:rPr>
          <w:lang w:val="en-US"/>
        </w:rPr>
        <w:t>-</w:t>
      </w:r>
      <w:r w:rsidRPr="25540295" w:rsidR="346A0F14">
        <w:rPr>
          <w:lang w:val="en-US"/>
        </w:rPr>
        <w:t>retest reliability.</w:t>
      </w:r>
      <w:r w:rsidRPr="25540295" w:rsidR="346A0F14">
        <w:rPr>
          <w:lang w:val="en-US"/>
        </w:rPr>
        <w:t xml:space="preserve"> </w:t>
      </w:r>
      <w:r w:rsidRPr="25540295" w:rsidR="3694C8BE">
        <w:rPr>
          <w:lang w:val="en-US"/>
        </w:rPr>
        <w:t xml:space="preserve">Cognitive classification was </w:t>
      </w:r>
      <w:r w:rsidRPr="25540295" w:rsidR="53014A9F">
        <w:rPr>
          <w:lang w:val="en-US"/>
        </w:rPr>
        <w:t>per the clinical gold standard</w:t>
      </w:r>
      <w:r w:rsidRPr="25540295" w:rsidR="417097DC">
        <w:rPr>
          <w:lang w:val="en-US"/>
        </w:rPr>
        <w:t xml:space="preserve"> </w:t>
      </w:r>
      <w:r w:rsidRPr="25540295" w:rsidR="1EAF8E85">
        <w:rPr>
          <w:lang w:val="en-US"/>
        </w:rPr>
        <w:t xml:space="preserve">described above </w:t>
      </w:r>
      <w:r w:rsidRPr="25540295" w:rsidR="741FB8BF">
        <w:rPr>
          <w:lang w:val="en-US"/>
        </w:rPr>
        <w:t>in 2.e.iv.</w:t>
      </w:r>
      <w:r w:rsidRPr="25540295" w:rsidR="2821C6BD">
        <w:rPr>
          <w:lang w:val="en-US"/>
        </w:rPr>
        <w:t>,</w:t>
      </w:r>
      <w:r w:rsidRPr="25540295" w:rsidR="741FB8BF">
        <w:rPr>
          <w:lang w:val="en-US"/>
        </w:rPr>
        <w:t xml:space="preserve"> </w:t>
      </w:r>
      <w:r w:rsidRPr="25540295" w:rsidR="263E3BEA">
        <w:rPr>
          <w:lang w:val="en-US"/>
        </w:rPr>
        <w:t xml:space="preserve">separated into healthy controls, mild cognitive </w:t>
      </w:r>
      <w:r w:rsidRPr="25540295" w:rsidR="263E3BEA">
        <w:rPr>
          <w:lang w:val="en-US"/>
        </w:rPr>
        <w:t>impairment</w:t>
      </w:r>
      <w:r w:rsidRPr="25540295" w:rsidR="263E3BEA">
        <w:rPr>
          <w:lang w:val="en-US"/>
        </w:rPr>
        <w:t xml:space="preserve"> and </w:t>
      </w:r>
      <w:r w:rsidRPr="25540295" w:rsidR="410B107D">
        <w:rPr>
          <w:lang w:val="en-US"/>
        </w:rPr>
        <w:t>Alzheimer’s</w:t>
      </w:r>
      <w:r w:rsidRPr="25540295" w:rsidR="263E3BEA">
        <w:rPr>
          <w:lang w:val="en-US"/>
        </w:rPr>
        <w:t xml:space="preserve"> dementia.</w:t>
      </w:r>
      <w:r w:rsidRPr="25540295" w:rsidR="1DD4F642">
        <w:rPr>
          <w:lang w:val="en-US"/>
        </w:rPr>
        <w:t xml:space="preserve"> </w:t>
      </w:r>
      <w:r w:rsidRPr="25540295" w:rsidR="1FCEE29C">
        <w:rPr>
          <w:lang w:val="en-US"/>
        </w:rPr>
        <w:t>For all groups</w:t>
      </w:r>
      <w:r w:rsidRPr="25540295" w:rsidR="5FCDF387">
        <w:rPr>
          <w:lang w:val="en-US"/>
        </w:rPr>
        <w:t xml:space="preserve">, the test-retest reliability was high </w:t>
      </w:r>
      <w:r w:rsidRPr="25540295" w:rsidR="2F665664">
        <w:rPr>
          <w:lang w:val="en-US"/>
        </w:rPr>
        <w:t xml:space="preserve">(r &gt; 0.70) </w:t>
      </w:r>
      <w:r w:rsidRPr="25540295" w:rsidR="251E20A8">
        <w:rPr>
          <w:lang w:val="en-US"/>
        </w:rPr>
        <w:t xml:space="preserve">and equivalent across groups. </w:t>
      </w:r>
      <w:r w:rsidRPr="25540295" w:rsidR="2F665664">
        <w:rPr>
          <w:lang w:val="en-US"/>
        </w:rPr>
        <w:t xml:space="preserve">See Table </w:t>
      </w:r>
      <w:r w:rsidRPr="25540295" w:rsidR="3D8364F8">
        <w:rPr>
          <w:lang w:val="en-US"/>
        </w:rPr>
        <w:t xml:space="preserve">below </w:t>
      </w:r>
      <w:r w:rsidRPr="25540295" w:rsidR="2F665664">
        <w:rPr>
          <w:lang w:val="en-US"/>
        </w:rPr>
        <w:t>(</w:t>
      </w:r>
      <w:hyperlink r:id="Rbce7d7ee6b3c4383">
        <w:r w:rsidRPr="25540295" w:rsidR="2F665664">
          <w:rPr>
            <w:rStyle w:val="Hyperlink"/>
            <w:lang w:val="en-US"/>
          </w:rPr>
          <w:t>Maruff et al., 2013</w:t>
        </w:r>
      </w:hyperlink>
      <w:r w:rsidRPr="25540295" w:rsidR="2F665664">
        <w:rPr>
          <w:lang w:val="en-US"/>
        </w:rPr>
        <w:t>).</w:t>
      </w:r>
      <w:r w:rsidRPr="25540295" w:rsidR="2F665664">
        <w:rPr>
          <w:lang w:val="en-US"/>
        </w:rPr>
        <w:t xml:space="preserve"> </w:t>
      </w:r>
      <w:r w:rsidRPr="25540295" w:rsidR="251E20A8">
        <w:rPr>
          <w:lang w:val="en-US"/>
        </w:rPr>
        <w:t xml:space="preserve">In addition, </w:t>
      </w:r>
      <w:r w:rsidRPr="25540295" w:rsidR="03DAE284">
        <w:rPr>
          <w:lang w:val="en-US"/>
        </w:rPr>
        <w:t>t</w:t>
      </w:r>
      <w:r w:rsidRPr="25540295" w:rsidR="2F665664">
        <w:rPr>
          <w:lang w:val="en-US"/>
        </w:rPr>
        <w:t xml:space="preserve">he </w:t>
      </w:r>
      <w:r w:rsidRPr="25540295" w:rsidR="03DAE284">
        <w:rPr>
          <w:lang w:val="en-US"/>
        </w:rPr>
        <w:t xml:space="preserve">OCL and ONB tests </w:t>
      </w:r>
      <w:r w:rsidRPr="25540295" w:rsidR="2F665664">
        <w:rPr>
          <w:lang w:val="en-US"/>
        </w:rPr>
        <w:t>individually also have strong test-retest reliability</w:t>
      </w:r>
      <w:r w:rsidRPr="25540295" w:rsidR="03DAE284">
        <w:rPr>
          <w:lang w:val="en-US"/>
        </w:rPr>
        <w:t>,</w:t>
      </w:r>
      <w:r w:rsidRPr="25540295" w:rsidR="2F665664">
        <w:rPr>
          <w:lang w:val="en-US"/>
        </w:rPr>
        <w:t xml:space="preserve"> even with repeated administrations on the same day, with coefficients of stability p &lt;0.01 on </w:t>
      </w:r>
      <w:r w:rsidRPr="25540295" w:rsidR="2F665664">
        <w:rPr>
          <w:lang w:val="en-US"/>
        </w:rPr>
        <w:t>O</w:t>
      </w:r>
      <w:r w:rsidRPr="25540295" w:rsidR="76C9422E">
        <w:rPr>
          <w:lang w:val="en-US"/>
        </w:rPr>
        <w:t>N</w:t>
      </w:r>
      <w:r w:rsidRPr="25540295" w:rsidR="2F665664">
        <w:rPr>
          <w:lang w:val="en-US"/>
        </w:rPr>
        <w:t>B</w:t>
      </w:r>
      <w:r w:rsidRPr="25540295" w:rsidR="2F665664">
        <w:rPr>
          <w:lang w:val="en-US"/>
        </w:rPr>
        <w:t xml:space="preserve"> in MCI and AD samples and on OCL in the AD sample (</w:t>
      </w:r>
      <w:hyperlink r:id="Rdd3b6a9913244339">
        <w:r w:rsidRPr="25540295" w:rsidR="2F665664">
          <w:rPr>
            <w:rStyle w:val="Hyperlink"/>
            <w:lang w:val="en-US"/>
          </w:rPr>
          <w:t>Hammers et al., 2011</w:t>
        </w:r>
      </w:hyperlink>
      <w:r w:rsidRPr="25540295" w:rsidR="2F665664">
        <w:rPr>
          <w:lang w:val="en-US"/>
        </w:rPr>
        <w:t>).</w:t>
      </w:r>
    </w:p>
    <w:p w:rsidRPr="00240F42" w:rsidR="7B502178" w:rsidP="7B502178" w:rsidRDefault="00F82DD0" w14:paraId="246A991D" w14:textId="72E2B26F">
      <w:pPr>
        <w:pStyle w:val="ListParagraph"/>
        <w:rPr>
          <w:lang w:val="en-US"/>
        </w:rPr>
      </w:pPr>
      <w:r w:rsidRPr="00240F42">
        <w:rPr>
          <w:noProof/>
        </w:rPr>
        <w:drawing>
          <wp:anchor distT="0" distB="0" distL="114300" distR="114300" simplePos="0" relativeHeight="251658242" behindDoc="0" locked="0" layoutInCell="1" allowOverlap="1" wp14:anchorId="69A63491" wp14:editId="3B0AE0C6">
            <wp:simplePos x="0" y="0"/>
            <wp:positionH relativeFrom="column">
              <wp:posOffset>-1905</wp:posOffset>
            </wp:positionH>
            <wp:positionV relativeFrom="paragraph">
              <wp:posOffset>214630</wp:posOffset>
            </wp:positionV>
            <wp:extent cx="6351270" cy="2449195"/>
            <wp:effectExtent l="0" t="0" r="0" b="1905"/>
            <wp:wrapSquare wrapText="bothSides"/>
            <wp:docPr id="1576536061" name="Picture 1" descr="A table with numbers and a few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49">
                      <a:extLst>
                        <a:ext uri="{28A0092B-C50C-407E-A947-70E740481C1C}">
                          <a14:useLocalDpi xmlns:a14="http://schemas.microsoft.com/office/drawing/2010/main" val="0"/>
                        </a:ext>
                      </a:extLst>
                    </a:blip>
                    <a:stretch>
                      <a:fillRect/>
                    </a:stretch>
                  </pic:blipFill>
                  <pic:spPr>
                    <a:xfrm>
                      <a:off x="0" y="0"/>
                      <a:ext cx="6351270" cy="2449195"/>
                    </a:xfrm>
                    <a:prstGeom prst="rect">
                      <a:avLst/>
                    </a:prstGeom>
                  </pic:spPr>
                </pic:pic>
              </a:graphicData>
            </a:graphic>
            <wp14:sizeRelH relativeFrom="page">
              <wp14:pctWidth>0</wp14:pctWidth>
            </wp14:sizeRelH>
            <wp14:sizeRelV relativeFrom="page">
              <wp14:pctHeight>0</wp14:pctHeight>
            </wp14:sizeRelV>
          </wp:anchor>
        </w:drawing>
      </w:r>
    </w:p>
    <w:p w:rsidRPr="00240F42" w:rsidR="00525167" w:rsidP="00556F23" w:rsidRDefault="00525167" w14:paraId="54E01288" w14:textId="77777777"/>
    <w:p w:rsidRPr="00240F42" w:rsidR="00556F23" w:rsidP="00556F23" w:rsidRDefault="00556F23" w14:paraId="58FF5B31" w14:textId="77777777"/>
    <w:p w:rsidRPr="00240F42" w:rsidR="00B92F20" w:rsidP="007D76A3" w:rsidRDefault="000807D7" w14:paraId="0000001A" w14:textId="697CD547">
      <w:pPr>
        <w:numPr>
          <w:ilvl w:val="1"/>
          <w:numId w:val="55"/>
        </w:numPr>
        <w:rPr>
          <w:b/>
        </w:rPr>
      </w:pPr>
      <w:r w:rsidRPr="00240F42">
        <w:rPr>
          <w:b/>
        </w:rPr>
        <w:t>Correlation with standard screening assessments, i.e., MMSE, MoCA, PACC</w:t>
      </w:r>
    </w:p>
    <w:p w:rsidRPr="00240F42" w:rsidR="001515C2" w:rsidP="6887FDBD" w:rsidRDefault="4FB42805" w14:paraId="732E50CD" w14:textId="41628685">
      <w:pPr>
        <w:numPr>
          <w:ilvl w:val="2"/>
          <w:numId w:val="55"/>
        </w:numPr>
        <w:rPr>
          <w:rFonts w:eastAsia="Aptos"/>
          <w:color w:val="000000" w:themeColor="text1"/>
          <w:lang w:val="en-US"/>
        </w:rPr>
      </w:pPr>
      <w:r w:rsidRPr="25540295" w:rsidR="66B8C5B1">
        <w:rPr>
          <w:rFonts w:eastAsia="Aptos"/>
          <w:color w:val="000000" w:themeColor="text1" w:themeTint="FF" w:themeShade="FF"/>
          <w:lang w:val="en-US"/>
        </w:rPr>
        <w:t xml:space="preserve">The </w:t>
      </w:r>
      <w:r w:rsidRPr="25540295" w:rsidR="66B8C5B1">
        <w:rPr>
          <w:rFonts w:eastAsia="Aptos"/>
          <w:color w:val="000000" w:themeColor="text1" w:themeTint="FF" w:themeShade="FF"/>
          <w:lang w:val="en-US"/>
        </w:rPr>
        <w:t xml:space="preserve"> performance scores </w:t>
      </w:r>
      <w:r w:rsidRPr="25540295" w:rsidR="66B8C5B1">
        <w:rPr>
          <w:rFonts w:eastAsia="Aptos"/>
          <w:color w:val="000000" w:themeColor="text1" w:themeTint="FF" w:themeShade="FF"/>
          <w:lang w:val="en-US"/>
        </w:rPr>
        <w:t>from the Cognigram assessment</w:t>
      </w:r>
      <w:r w:rsidRPr="25540295" w:rsidR="5714628E">
        <w:rPr>
          <w:rFonts w:eastAsia="Aptos"/>
          <w:color w:val="000000" w:themeColor="text1" w:themeTint="FF" w:themeShade="FF"/>
          <w:lang w:val="en-US"/>
        </w:rPr>
        <w:t>s</w:t>
      </w:r>
      <w:r w:rsidRPr="25540295" w:rsidR="66B8C5B1">
        <w:rPr>
          <w:rFonts w:eastAsia="Aptos"/>
          <w:color w:val="000000" w:themeColor="text1" w:themeTint="FF" w:themeShade="FF"/>
          <w:lang w:val="en-US"/>
        </w:rPr>
        <w:t xml:space="preserve"> </w:t>
      </w:r>
      <w:r w:rsidRPr="25540295" w:rsidR="65F9F583">
        <w:rPr>
          <w:rFonts w:eastAsia="Aptos"/>
          <w:color w:val="000000" w:themeColor="text1" w:themeTint="FF" w:themeShade="FF"/>
          <w:lang w:val="en-US"/>
        </w:rPr>
        <w:t>have</w:t>
      </w:r>
      <w:r w:rsidRPr="25540295" w:rsidR="66B8C5B1">
        <w:rPr>
          <w:rFonts w:eastAsia="Aptos"/>
          <w:color w:val="000000" w:themeColor="text1" w:themeTint="FF" w:themeShade="FF"/>
          <w:lang w:val="en-US"/>
        </w:rPr>
        <w:t xml:space="preserve"> been demonstrated against the MMSE and the ADAS-Cog in a large sample of older adults (Healthy Control = 4021, </w:t>
      </w:r>
      <w:r w:rsidRPr="25540295" w:rsidR="7455978A">
        <w:rPr>
          <w:rFonts w:eastAsia="Aptos"/>
          <w:color w:val="000000" w:themeColor="text1" w:themeTint="FF" w:themeShade="FF"/>
          <w:lang w:val="en-US"/>
        </w:rPr>
        <w:t xml:space="preserve">biomarker defined </w:t>
      </w:r>
      <w:r w:rsidRPr="25540295" w:rsidR="66B8C5B1">
        <w:rPr>
          <w:rFonts w:eastAsia="Aptos"/>
          <w:color w:val="000000" w:themeColor="text1" w:themeTint="FF" w:themeShade="FF"/>
          <w:lang w:val="en-US"/>
        </w:rPr>
        <w:t>Preclinical AD = 773, MCI</w:t>
      </w:r>
      <w:r w:rsidRPr="25540295" w:rsidR="7455978A">
        <w:rPr>
          <w:rFonts w:eastAsia="Aptos"/>
          <w:color w:val="000000" w:themeColor="text1" w:themeTint="FF" w:themeShade="FF"/>
          <w:lang w:val="en-US"/>
        </w:rPr>
        <w:t xml:space="preserve"> due to AD</w:t>
      </w:r>
      <w:r w:rsidRPr="25540295" w:rsidR="66B8C5B1">
        <w:rPr>
          <w:rFonts w:eastAsia="Aptos"/>
          <w:color w:val="000000" w:themeColor="text1" w:themeTint="FF" w:themeShade="FF"/>
          <w:lang w:val="en-US"/>
        </w:rPr>
        <w:t xml:space="preserve"> = 420, AD dementia = 414, Unclassified = 3250) drawn from studies of Alzheimer’s disease and aging (</w:t>
      </w:r>
      <w:hyperlink r:id="Rd0263299765649d2">
        <w:r w:rsidRPr="25540295" w:rsidR="66B8C5B1">
          <w:rPr>
            <w:rStyle w:val="Hyperlink"/>
            <w:rFonts w:eastAsia="Aptos"/>
            <w:lang w:val="en-US"/>
          </w:rPr>
          <w:t>Barbone</w:t>
        </w:r>
        <w:r w:rsidRPr="25540295" w:rsidR="5CAD1092">
          <w:rPr>
            <w:rStyle w:val="Hyperlink"/>
            <w:rFonts w:eastAsia="Aptos"/>
            <w:lang w:val="en-US"/>
          </w:rPr>
          <w:t xml:space="preserve"> et al.</w:t>
        </w:r>
        <w:r w:rsidRPr="25540295" w:rsidR="66B8C5B1">
          <w:rPr>
            <w:rStyle w:val="Hyperlink"/>
            <w:rFonts w:eastAsia="Aptos"/>
            <w:lang w:val="en-US"/>
          </w:rPr>
          <w:t>, 2023</w:t>
        </w:r>
      </w:hyperlink>
      <w:r w:rsidRPr="25540295" w:rsidR="66B8C5B1">
        <w:rPr>
          <w:rFonts w:eastAsia="Aptos"/>
          <w:color w:val="000000" w:themeColor="text1" w:themeTint="FF" w:themeShade="FF"/>
          <w:lang w:val="en-US"/>
        </w:rPr>
        <w:t xml:space="preserve">). </w:t>
      </w:r>
      <w:r w:rsidRPr="25540295" w:rsidR="51816265">
        <w:rPr>
          <w:rFonts w:eastAsia="Aptos"/>
          <w:color w:val="000000" w:themeColor="text1" w:themeTint="FF" w:themeShade="FF"/>
          <w:lang w:val="en-US"/>
        </w:rPr>
        <w:t>The figure below</w:t>
      </w:r>
      <w:r w:rsidRPr="25540295" w:rsidR="70E62145">
        <w:rPr>
          <w:color w:val="000000" w:themeColor="text1" w:themeTint="FF" w:themeShade="FF"/>
          <w:lang w:val="en-US"/>
        </w:rPr>
        <w:t xml:space="preserve"> shows the relationship between performance on </w:t>
      </w:r>
      <w:r w:rsidRPr="25540295" w:rsidR="3A8A681B">
        <w:rPr>
          <w:color w:val="000000" w:themeColor="text1" w:themeTint="FF" w:themeShade="FF"/>
          <w:lang w:val="en-US"/>
        </w:rPr>
        <w:t>C</w:t>
      </w:r>
      <w:r w:rsidRPr="25540295" w:rsidR="70E62145">
        <w:rPr>
          <w:color w:val="000000" w:themeColor="text1" w:themeTint="FF" w:themeShade="FF"/>
          <w:lang w:val="en-US"/>
        </w:rPr>
        <w:t xml:space="preserve">ognigram tests (proportion correct) and ADAS-cog scores, </w:t>
      </w:r>
      <w:r w:rsidRPr="25540295" w:rsidR="70E62145">
        <w:rPr>
          <w:color w:val="000000" w:themeColor="text1" w:themeTint="FF" w:themeShade="FF"/>
          <w:lang w:val="en-US"/>
        </w:rPr>
        <w:t>demonstrating</w:t>
      </w:r>
      <w:r w:rsidRPr="25540295" w:rsidR="70E62145">
        <w:rPr>
          <w:color w:val="000000" w:themeColor="text1" w:themeTint="FF" w:themeShade="FF"/>
          <w:lang w:val="en-US"/>
        </w:rPr>
        <w:t xml:space="preserve"> that lower accuracy on the OCL, ONB, and LWM correspond with greater impairment on the ADAS-cog. For example, a score of </w:t>
      </w:r>
      <w:r w:rsidRPr="25540295" w:rsidR="4ED94D1E">
        <w:rPr>
          <w:color w:val="000000" w:themeColor="text1" w:themeTint="FF" w:themeShade="FF"/>
          <w:lang w:val="en-US"/>
        </w:rPr>
        <w:t>93</w:t>
      </w:r>
      <w:r w:rsidRPr="25540295" w:rsidR="70E62145">
        <w:rPr>
          <w:color w:val="000000" w:themeColor="text1" w:themeTint="FF" w:themeShade="FF"/>
          <w:lang w:val="en-US"/>
        </w:rPr>
        <w:t xml:space="preserve">% correct on </w:t>
      </w:r>
      <w:r w:rsidRPr="25540295" w:rsidR="69C8CEE4">
        <w:rPr>
          <w:color w:val="000000" w:themeColor="text1" w:themeTint="FF" w:themeShade="FF"/>
          <w:lang w:val="en-US"/>
        </w:rPr>
        <w:t>ONB</w:t>
      </w:r>
      <w:r w:rsidRPr="25540295" w:rsidR="70E62145">
        <w:rPr>
          <w:color w:val="000000" w:themeColor="text1" w:themeTint="FF" w:themeShade="FF"/>
          <w:lang w:val="en-US"/>
        </w:rPr>
        <w:t xml:space="preserve"> corresponds to an ADAS-cog score of </w:t>
      </w:r>
      <w:r w:rsidRPr="25540295" w:rsidR="6B046F75">
        <w:rPr>
          <w:color w:val="000000" w:themeColor="text1" w:themeTint="FF" w:themeShade="FF"/>
          <w:lang w:val="en-US"/>
        </w:rPr>
        <w:t>10</w:t>
      </w:r>
      <w:r w:rsidRPr="25540295" w:rsidR="70E62145">
        <w:rPr>
          <w:color w:val="000000" w:themeColor="text1" w:themeTint="FF" w:themeShade="FF"/>
          <w:lang w:val="en-US"/>
        </w:rPr>
        <w:t xml:space="preserve"> and a score of </w:t>
      </w:r>
      <w:r w:rsidRPr="25540295" w:rsidR="7A2B9A53">
        <w:rPr>
          <w:color w:val="000000" w:themeColor="text1" w:themeTint="FF" w:themeShade="FF"/>
          <w:lang w:val="en-US"/>
        </w:rPr>
        <w:t>72</w:t>
      </w:r>
      <w:r w:rsidRPr="25540295" w:rsidR="70E62145">
        <w:rPr>
          <w:color w:val="000000" w:themeColor="text1" w:themeTint="FF" w:themeShade="FF"/>
          <w:lang w:val="en-US"/>
        </w:rPr>
        <w:t xml:space="preserve">% correct corresponds to </w:t>
      </w:r>
      <w:r w:rsidRPr="25540295" w:rsidR="43BB473B">
        <w:rPr>
          <w:color w:val="000000" w:themeColor="text1" w:themeTint="FF" w:themeShade="FF"/>
          <w:lang w:val="en-US"/>
        </w:rPr>
        <w:t>20</w:t>
      </w:r>
      <w:r w:rsidRPr="25540295" w:rsidR="70E62145">
        <w:rPr>
          <w:color w:val="000000" w:themeColor="text1" w:themeTint="FF" w:themeShade="FF"/>
          <w:lang w:val="en-US"/>
        </w:rPr>
        <w:t xml:space="preserve"> on the ADAS-cog.</w:t>
      </w:r>
      <w:r w:rsidRPr="25540295" w:rsidR="70E62145">
        <w:rPr>
          <w:color w:val="000000" w:themeColor="text1" w:themeTint="FF" w:themeShade="FF"/>
          <w:sz w:val="28"/>
          <w:szCs w:val="28"/>
          <w:lang w:val="en-US"/>
        </w:rPr>
        <w:t xml:space="preserve"> </w:t>
      </w:r>
    </w:p>
    <w:p w:rsidRPr="00240F42" w:rsidR="001515C2" w:rsidP="00144D9B" w:rsidRDefault="001515C2" w14:paraId="5D971A8C" w14:textId="47AF957E">
      <w:pPr>
        <w:rPr>
          <w:rFonts w:eastAsia="Aptos"/>
          <w:lang w:val="en-US"/>
        </w:rPr>
      </w:pPr>
    </w:p>
    <w:p w:rsidRPr="00240F42" w:rsidR="2498132C" w:rsidP="2498132C" w:rsidRDefault="6BE162DF" w14:paraId="49ACC058" w14:textId="45BDBE96">
      <w:pPr>
        <w:ind w:left="2160"/>
        <w:rPr>
          <w:rFonts w:eastAsia="Aptos"/>
          <w:lang w:val="en-US"/>
        </w:rPr>
      </w:pPr>
      <w:r w:rsidRPr="25540295" w:rsidR="0BA4B914">
        <w:rPr>
          <w:rFonts w:eastAsia="Aptos"/>
          <w:lang w:val="en-US"/>
        </w:rPr>
        <w:t xml:space="preserve">We would like to </w:t>
      </w:r>
      <w:r w:rsidRPr="25540295" w:rsidR="0BA4B914">
        <w:rPr>
          <w:rFonts w:eastAsia="Aptos"/>
          <w:lang w:val="en-US"/>
        </w:rPr>
        <w:t>call out</w:t>
      </w:r>
      <w:r w:rsidRPr="25540295" w:rsidR="0BA4B914">
        <w:rPr>
          <w:rFonts w:eastAsia="Aptos"/>
          <w:lang w:val="en-US"/>
        </w:rPr>
        <w:t xml:space="preserve"> that this figure shows a floor effect of the OCL </w:t>
      </w:r>
      <w:r w:rsidRPr="25540295" w:rsidR="0BA4B914">
        <w:rPr>
          <w:rFonts w:eastAsia="Aptos"/>
          <w:lang w:val="en-US"/>
        </w:rPr>
        <w:t>t</w:t>
      </w:r>
      <w:r w:rsidRPr="25540295" w:rsidR="6F483481">
        <w:rPr>
          <w:rFonts w:eastAsia="Aptos"/>
          <w:lang w:val="en-US"/>
        </w:rPr>
        <w:t>est</w:t>
      </w:r>
      <w:r w:rsidRPr="25540295" w:rsidR="0BA4B914">
        <w:rPr>
          <w:rFonts w:eastAsia="Aptos"/>
          <w:lang w:val="en-US"/>
        </w:rPr>
        <w:t xml:space="preserve"> (50% accuracy is chance</w:t>
      </w:r>
      <w:r w:rsidRPr="25540295" w:rsidR="117EF40D">
        <w:rPr>
          <w:rFonts w:eastAsia="Aptos"/>
          <w:lang w:val="en-US"/>
        </w:rPr>
        <w:t xml:space="preserve"> for this test</w:t>
      </w:r>
      <w:r w:rsidRPr="25540295" w:rsidR="0BA4B914">
        <w:rPr>
          <w:rFonts w:eastAsia="Aptos"/>
          <w:lang w:val="en-US"/>
        </w:rPr>
        <w:t>)</w:t>
      </w:r>
      <w:r w:rsidRPr="25540295" w:rsidR="0BA4B914">
        <w:rPr>
          <w:rFonts w:eastAsia="Aptos"/>
          <w:lang w:val="en-US"/>
        </w:rPr>
        <w:t>.</w:t>
      </w:r>
      <w:r w:rsidRPr="25540295" w:rsidR="0BA4B914">
        <w:rPr>
          <w:rFonts w:eastAsia="Aptos"/>
          <w:lang w:val="en-US"/>
        </w:rPr>
        <w:t xml:space="preserve"> </w:t>
      </w:r>
      <w:r w:rsidRPr="25540295" w:rsidR="0BA4B914">
        <w:rPr>
          <w:rFonts w:eastAsia="Aptos"/>
          <w:lang w:val="en-US"/>
        </w:rPr>
        <w:t xml:space="preserve">The test has since been revised, </w:t>
      </w:r>
      <w:r w:rsidRPr="25540295" w:rsidR="279F15B5">
        <w:rPr>
          <w:rFonts w:eastAsia="Aptos"/>
          <w:lang w:val="en-US"/>
        </w:rPr>
        <w:t>made easier</w:t>
      </w:r>
      <w:r w:rsidRPr="25540295" w:rsidR="731B01BC">
        <w:rPr>
          <w:rFonts w:eastAsia="Aptos"/>
          <w:lang w:val="en-US"/>
        </w:rPr>
        <w:t xml:space="preserve"> </w:t>
      </w:r>
      <w:r w:rsidRPr="25540295" w:rsidR="1440C7C9">
        <w:rPr>
          <w:rFonts w:eastAsia="Aptos"/>
          <w:lang w:val="en-US"/>
        </w:rPr>
        <w:t>(</w:t>
      </w:r>
      <w:r w:rsidRPr="25540295" w:rsidR="76A80CF3">
        <w:rPr>
          <w:rFonts w:eastAsia="Aptos"/>
          <w:lang w:val="en-US"/>
        </w:rPr>
        <w:t>paradoxically</w:t>
      </w:r>
      <w:r w:rsidRPr="25540295" w:rsidR="1440C7C9">
        <w:rPr>
          <w:rFonts w:eastAsia="Aptos"/>
          <w:lang w:val="en-US"/>
        </w:rPr>
        <w:t>)</w:t>
      </w:r>
      <w:r w:rsidRPr="25540295" w:rsidR="69065B3E">
        <w:rPr>
          <w:rFonts w:eastAsia="Aptos"/>
          <w:lang w:val="en-US"/>
        </w:rPr>
        <w:t>,</w:t>
      </w:r>
      <w:r w:rsidRPr="25540295" w:rsidR="279F15B5">
        <w:rPr>
          <w:rFonts w:eastAsia="Aptos"/>
          <w:lang w:val="en-US"/>
        </w:rPr>
        <w:t xml:space="preserve"> resulting in greater range </w:t>
      </w:r>
      <w:r w:rsidRPr="25540295" w:rsidR="1291775E">
        <w:rPr>
          <w:rFonts w:eastAsia="Aptos"/>
          <w:lang w:val="en-US"/>
        </w:rPr>
        <w:t>of scores, better discrimination between healthy controls and impaired persons, and resolution of the floor effect (</w:t>
      </w:r>
      <w:hyperlink r:id="R37febb0c5a774cee">
        <w:r w:rsidRPr="25540295" w:rsidR="1291775E">
          <w:rPr>
            <w:rStyle w:val="Hyperlink"/>
            <w:rFonts w:eastAsia="Aptos"/>
            <w:lang w:val="en-US"/>
          </w:rPr>
          <w:t>White et al</w:t>
        </w:r>
        <w:r w:rsidRPr="25540295" w:rsidR="44980AA8">
          <w:rPr>
            <w:rStyle w:val="Hyperlink"/>
            <w:rFonts w:eastAsia="Aptos"/>
            <w:lang w:val="en-US"/>
          </w:rPr>
          <w:t>.</w:t>
        </w:r>
        <w:r w:rsidRPr="25540295" w:rsidR="26B26B10">
          <w:rPr>
            <w:rStyle w:val="Hyperlink"/>
            <w:rFonts w:eastAsia="Aptos"/>
            <w:lang w:val="en-US"/>
          </w:rPr>
          <w:t>,</w:t>
        </w:r>
        <w:r w:rsidRPr="25540295" w:rsidR="1291775E">
          <w:rPr>
            <w:rStyle w:val="Hyperlink"/>
            <w:rFonts w:eastAsia="Aptos"/>
            <w:lang w:val="en-US"/>
          </w:rPr>
          <w:t xml:space="preserve"> 2021</w:t>
        </w:r>
      </w:hyperlink>
      <w:r w:rsidRPr="25540295" w:rsidR="1291775E">
        <w:rPr>
          <w:rFonts w:eastAsia="Aptos"/>
          <w:lang w:val="en-US"/>
        </w:rPr>
        <w:t>)</w:t>
      </w:r>
    </w:p>
    <w:p w:rsidRPr="00240F42" w:rsidR="00556F23" w:rsidP="2498132C" w:rsidRDefault="00556F23" w14:paraId="5D76502E" w14:textId="7FEFAF21">
      <w:pPr>
        <w:ind w:left="2160"/>
        <w:rPr>
          <w:rFonts w:eastAsia="Aptos"/>
          <w:lang w:val="en-US"/>
        </w:rPr>
      </w:pPr>
    </w:p>
    <w:p w:rsidRPr="00240F42" w:rsidR="00556F23" w:rsidRDefault="00556F23" w14:paraId="6D0A2169" w14:textId="291E73CF">
      <w:pPr>
        <w:rPr>
          <w:color w:val="101010"/>
          <w:lang w:val="en-US"/>
        </w:rPr>
      </w:pPr>
      <w:r w:rsidRPr="00240F42">
        <w:rPr>
          <w:noProof/>
        </w:rPr>
        <w:drawing>
          <wp:anchor distT="0" distB="0" distL="114300" distR="114300" simplePos="0" relativeHeight="251658244" behindDoc="0" locked="0" layoutInCell="1" allowOverlap="1" wp14:anchorId="7D9D2961" wp14:editId="632740C5">
            <wp:simplePos x="0" y="0"/>
            <wp:positionH relativeFrom="column">
              <wp:posOffset>233739</wp:posOffset>
            </wp:positionH>
            <wp:positionV relativeFrom="paragraph">
              <wp:posOffset>209122</wp:posOffset>
            </wp:positionV>
            <wp:extent cx="5985510" cy="5252720"/>
            <wp:effectExtent l="0" t="0" r="0" b="5080"/>
            <wp:wrapTopAndBottom/>
            <wp:docPr id="1931766923" name="Picture 1931766923"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766923" name="Picture 1931766923" descr="A graph of different colored lines&#10;&#10;AI-generated content may be incorrect."/>
                    <pic:cNvPicPr/>
                  </pic:nvPicPr>
                  <pic:blipFill>
                    <a:blip r:embed="rId52" cstate="print">
                      <a:extLst>
                        <a:ext uri="{28A0092B-C50C-407E-A947-70E740481C1C}">
                          <a14:useLocalDpi xmlns:a14="http://schemas.microsoft.com/office/drawing/2010/main" val="0"/>
                        </a:ext>
                      </a:extLst>
                    </a:blip>
                    <a:stretch>
                      <a:fillRect/>
                    </a:stretch>
                  </pic:blipFill>
                  <pic:spPr>
                    <a:xfrm>
                      <a:off x="0" y="0"/>
                      <a:ext cx="5985510" cy="5252720"/>
                    </a:xfrm>
                    <a:prstGeom prst="rect">
                      <a:avLst/>
                    </a:prstGeom>
                  </pic:spPr>
                </pic:pic>
              </a:graphicData>
            </a:graphic>
            <wp14:sizeRelH relativeFrom="page">
              <wp14:pctWidth>0</wp14:pctWidth>
            </wp14:sizeRelH>
            <wp14:sizeRelV relativeFrom="page">
              <wp14:pctHeight>0</wp14:pctHeight>
            </wp14:sizeRelV>
          </wp:anchor>
        </w:drawing>
      </w:r>
      <w:r w:rsidRPr="00240F42">
        <w:rPr>
          <w:color w:val="101010"/>
          <w:lang w:val="en-US"/>
        </w:rPr>
        <w:br w:type="page"/>
      </w:r>
    </w:p>
    <w:p w:rsidRPr="00240F42" w:rsidR="00DE3FDA" w:rsidP="00EC7919" w:rsidRDefault="00DE3FDA" w14:paraId="0C1B8E11" w14:textId="77777777">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2160"/>
        <w:rPr>
          <w:color w:val="101010"/>
          <w:lang w:val="en-US"/>
        </w:rPr>
      </w:pPr>
    </w:p>
    <w:p w:rsidRPr="00240F42" w:rsidR="006A1EE8" w:rsidP="00B36FDC" w:rsidRDefault="24D0DD91" w14:paraId="2FB323BB" w14:textId="23AAD14E">
      <w:pPr>
        <w:pStyle w:val="ListParagraph"/>
        <w:numPr>
          <w:ilvl w:val="2"/>
          <w:numId w:val="5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color w:val="101010"/>
          <w:lang w:val="en-US"/>
        </w:rPr>
      </w:pPr>
      <w:r w:rsidRPr="25540295" w:rsidR="32A5632F">
        <w:rPr>
          <w:rFonts w:eastAsia="Aptos"/>
          <w:lang w:val="en-US"/>
        </w:rPr>
        <w:t>I</w:t>
      </w:r>
      <w:r w:rsidRPr="25540295" w:rsidR="66B8C5B1">
        <w:rPr>
          <w:rFonts w:eastAsia="Aptos"/>
          <w:lang w:val="en-US"/>
        </w:rPr>
        <w:t xml:space="preserve">n </w:t>
      </w:r>
      <w:r w:rsidRPr="25540295" w:rsidR="0D1B183F">
        <w:rPr>
          <w:rFonts w:eastAsia="Aptos"/>
          <w:lang w:val="en-US"/>
        </w:rPr>
        <w:t>AIBL,</w:t>
      </w:r>
      <w:r w:rsidRPr="25540295" w:rsidR="66B8C5B1">
        <w:rPr>
          <w:rFonts w:eastAsia="Aptos"/>
          <w:lang w:val="en-US"/>
        </w:rPr>
        <w:t xml:space="preserve"> older adults diagnosed with MCI</w:t>
      </w:r>
      <w:r w:rsidRPr="25540295" w:rsidR="3ECEC043">
        <w:rPr>
          <w:rFonts w:eastAsia="Aptos"/>
          <w:lang w:val="en-US"/>
        </w:rPr>
        <w:t xml:space="preserve"> or </w:t>
      </w:r>
      <w:r w:rsidRPr="25540295" w:rsidR="5E981C73">
        <w:rPr>
          <w:rFonts w:eastAsia="Aptos"/>
          <w:lang w:val="en-US"/>
        </w:rPr>
        <w:t>dementia due to AD</w:t>
      </w:r>
      <w:r w:rsidRPr="25540295" w:rsidR="42455E9C">
        <w:rPr>
          <w:rFonts w:eastAsia="Aptos"/>
          <w:lang w:val="en-US"/>
        </w:rPr>
        <w:t xml:space="preserve"> </w:t>
      </w:r>
      <w:r w:rsidRPr="25540295" w:rsidR="66B8C5B1">
        <w:rPr>
          <w:rFonts w:eastAsia="Aptos"/>
          <w:lang w:val="en-US"/>
        </w:rPr>
        <w:t>based on clinical criteria</w:t>
      </w:r>
      <w:r w:rsidRPr="25540295" w:rsidR="4C9B9048">
        <w:rPr>
          <w:rFonts w:eastAsia="Aptos"/>
          <w:lang w:val="en-US"/>
        </w:rPr>
        <w:t xml:space="preserve"> (</w:t>
      </w:r>
      <w:r w:rsidRPr="25540295" w:rsidR="727A0EAD">
        <w:rPr>
          <w:rFonts w:eastAsia="Aptos"/>
          <w:lang w:val="en-US"/>
        </w:rPr>
        <w:t xml:space="preserve">MCI </w:t>
      </w:r>
      <w:r w:rsidRPr="25540295" w:rsidR="4C9B9048">
        <w:rPr>
          <w:rFonts w:eastAsia="Aptos"/>
          <w:lang w:val="en-US"/>
        </w:rPr>
        <w:t xml:space="preserve">n = </w:t>
      </w:r>
      <w:r w:rsidRPr="25540295" w:rsidR="079F3285">
        <w:rPr>
          <w:rFonts w:eastAsia="Aptos"/>
          <w:lang w:val="en-US"/>
        </w:rPr>
        <w:t>107</w:t>
      </w:r>
      <w:r w:rsidRPr="25540295" w:rsidR="727A0EAD">
        <w:rPr>
          <w:rFonts w:eastAsia="Aptos"/>
          <w:lang w:val="en-US"/>
        </w:rPr>
        <w:t>; AD n</w:t>
      </w:r>
      <w:r w:rsidRPr="25540295" w:rsidR="2F8E32D9">
        <w:rPr>
          <w:rFonts w:eastAsia="Aptos"/>
          <w:lang w:val="en-US"/>
        </w:rPr>
        <w:t xml:space="preserve"> </w:t>
      </w:r>
      <w:r w:rsidRPr="25540295" w:rsidR="727A0EAD">
        <w:rPr>
          <w:rFonts w:eastAsia="Aptos"/>
          <w:lang w:val="en-US"/>
        </w:rPr>
        <w:t>=</w:t>
      </w:r>
      <w:r w:rsidRPr="25540295" w:rsidR="2F8E32D9">
        <w:rPr>
          <w:rFonts w:eastAsia="Aptos"/>
          <w:lang w:val="en-US"/>
        </w:rPr>
        <w:t xml:space="preserve"> 51</w:t>
      </w:r>
      <w:r w:rsidRPr="25540295" w:rsidR="4C9B9048">
        <w:rPr>
          <w:rFonts w:eastAsia="Aptos"/>
          <w:lang w:val="en-US"/>
        </w:rPr>
        <w:t>)</w:t>
      </w:r>
      <w:r w:rsidRPr="25540295" w:rsidR="66B8C5B1">
        <w:rPr>
          <w:rFonts w:eastAsia="Aptos"/>
          <w:lang w:val="en-US"/>
        </w:rPr>
        <w:t xml:space="preserve">, </w:t>
      </w:r>
      <w:r w:rsidRPr="25540295" w:rsidR="0D1B183F">
        <w:rPr>
          <w:rFonts w:eastAsia="Aptos"/>
          <w:lang w:val="en-US"/>
        </w:rPr>
        <w:t>we showed</w:t>
      </w:r>
      <w:r w:rsidRPr="25540295" w:rsidR="316D3403">
        <w:rPr>
          <w:rFonts w:eastAsia="Aptos"/>
          <w:lang w:val="en-US"/>
        </w:rPr>
        <w:t xml:space="preserve"> a</w:t>
      </w:r>
      <w:r w:rsidRPr="25540295" w:rsidR="66B8C5B1">
        <w:rPr>
          <w:rFonts w:eastAsia="Aptos"/>
          <w:lang w:val="en-US"/>
        </w:rPr>
        <w:t xml:space="preserve"> </w:t>
      </w:r>
      <w:r w:rsidRPr="25540295" w:rsidR="53E6DA1D">
        <w:rPr>
          <w:color w:val="101010"/>
          <w:lang w:val="en-US"/>
        </w:rPr>
        <w:t xml:space="preserve">statistically significant linear relationship </w:t>
      </w:r>
      <w:r w:rsidRPr="25540295" w:rsidR="53E6DA1D">
        <w:rPr>
          <w:color w:val="101010"/>
          <w:lang w:val="en-US"/>
        </w:rPr>
        <w:t>observed</w:t>
      </w:r>
      <w:r w:rsidRPr="25540295" w:rsidR="53E6DA1D">
        <w:rPr>
          <w:color w:val="101010"/>
          <w:lang w:val="en-US"/>
        </w:rPr>
        <w:t xml:space="preserve"> between CDR sum of boxes</w:t>
      </w:r>
      <w:r w:rsidRPr="25540295" w:rsidR="6B3269CA">
        <w:rPr>
          <w:color w:val="101010"/>
          <w:lang w:val="en-US"/>
        </w:rPr>
        <w:t xml:space="preserve"> </w:t>
      </w:r>
      <w:r w:rsidRPr="25540295" w:rsidR="53E6DA1D">
        <w:rPr>
          <w:color w:val="101010"/>
          <w:lang w:val="en-US"/>
        </w:rPr>
        <w:t xml:space="preserve">scores and the learning/working memory composite </w:t>
      </w:r>
      <w:r w:rsidRPr="25540295" w:rsidR="379CE634">
        <w:rPr>
          <w:rFonts w:eastAsia="Aptos"/>
          <w:lang w:val="en-US"/>
        </w:rPr>
        <w:t xml:space="preserve"> </w:t>
      </w:r>
      <w:r w:rsidRPr="25540295" w:rsidR="66B8C5B1">
        <w:rPr>
          <w:rFonts w:eastAsia="Aptos"/>
          <w:lang w:val="en-US"/>
        </w:rPr>
        <w:t>(</w:t>
      </w:r>
      <w:hyperlink r:id="R7b827e02d7c64532">
        <w:r w:rsidRPr="25540295" w:rsidR="66B8C5B1">
          <w:rPr>
            <w:rStyle w:val="Hyperlink"/>
            <w:rFonts w:eastAsia="Aptos"/>
            <w:lang w:val="en-US"/>
          </w:rPr>
          <w:t>Maruff</w:t>
        </w:r>
        <w:r w:rsidRPr="25540295" w:rsidR="26B26B10">
          <w:rPr>
            <w:rStyle w:val="Hyperlink"/>
            <w:rFonts w:eastAsia="Aptos"/>
            <w:lang w:val="en-US"/>
          </w:rPr>
          <w:t xml:space="preserve"> et al.</w:t>
        </w:r>
        <w:r w:rsidRPr="25540295" w:rsidR="66B8C5B1">
          <w:rPr>
            <w:rStyle w:val="Hyperlink"/>
            <w:rFonts w:eastAsia="Aptos"/>
            <w:lang w:val="en-US"/>
          </w:rPr>
          <w:t>, 2013</w:t>
        </w:r>
        <w:r w:rsidRPr="25540295" w:rsidR="66B8C5B1">
          <w:rPr>
            <w:rStyle w:val="Hyperlink"/>
            <w:rFonts w:eastAsia="Aptos"/>
            <w:lang w:val="en-US"/>
          </w:rPr>
          <w:t>).</w:t>
        </w:r>
      </w:hyperlink>
      <w:r w:rsidRPr="25540295" w:rsidR="66B8C5B1">
        <w:rPr>
          <w:rFonts w:eastAsia="Aptos"/>
          <w:lang w:val="en-US"/>
        </w:rPr>
        <w:t xml:space="preserve"> </w:t>
      </w:r>
      <w:r w:rsidRPr="00240F42" w:rsidR="4FB42805">
        <w:rPr>
          <w:rFonts w:eastAsia="Aptos"/>
          <w:lang w:val="en-US"/>
        </w:rPr>
        <w:t xml:space="preserve"> </w:t>
      </w:r>
    </w:p>
    <w:p w:rsidRPr="00240F42" w:rsidR="00B36FDC" w:rsidP="00B36FDC" w:rsidRDefault="00B36FDC" w14:paraId="1C414F29" w14:textId="43983F0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2160"/>
        <w:rPr>
          <w:color w:val="101010"/>
          <w:lang w:val="en-US"/>
        </w:rPr>
      </w:pPr>
    </w:p>
    <w:p w:rsidRPr="00240F42" w:rsidR="006A1EE8" w:rsidP="006A1EE8" w:rsidRDefault="00E3568D" w14:paraId="739510A2" w14:textId="4A1BB6F4">
      <w:pPr>
        <w:ind w:left="2160"/>
        <w:rPr>
          <w:rFonts w:eastAsia="Aptos"/>
          <w:lang w:val="en-US"/>
        </w:rPr>
      </w:pPr>
      <w:r w:rsidRPr="00240F42">
        <w:rPr>
          <w:rFonts w:eastAsia="Aptos"/>
          <w:noProof/>
          <w:lang w:val="en-US"/>
        </w:rPr>
        <mc:AlternateContent>
          <mc:Choice Requires="wps">
            <w:drawing>
              <wp:anchor distT="0" distB="0" distL="114300" distR="114300" simplePos="0" relativeHeight="251658241" behindDoc="0" locked="0" layoutInCell="1" allowOverlap="1" wp14:anchorId="49674528" wp14:editId="2B886DB3">
                <wp:simplePos x="0" y="0"/>
                <wp:positionH relativeFrom="column">
                  <wp:posOffset>1979930</wp:posOffset>
                </wp:positionH>
                <wp:positionV relativeFrom="paragraph">
                  <wp:posOffset>91651</wp:posOffset>
                </wp:positionV>
                <wp:extent cx="3539066" cy="1016758"/>
                <wp:effectExtent l="0" t="0" r="0" b="0"/>
                <wp:wrapNone/>
                <wp:docPr id="685228062" name="Rectangle 3"/>
                <wp:cNvGraphicFramePr/>
                <a:graphic xmlns:a="http://schemas.openxmlformats.org/drawingml/2006/main">
                  <a:graphicData uri="http://schemas.microsoft.com/office/word/2010/wordprocessingShape">
                    <wps:wsp>
                      <wps:cNvSpPr/>
                      <wps:spPr>
                        <a:xfrm>
                          <a:off x="0" y="0"/>
                          <a:ext cx="3539066" cy="1016758"/>
                        </a:xfrm>
                        <a:prstGeom prst="rect">
                          <a:avLst/>
                        </a:prstGeom>
                        <a:noFill/>
                        <a:ln>
                          <a:noFill/>
                        </a:ln>
                        <a:effectLst/>
                      </wps:spPr>
                      <wps:style>
                        <a:lnRef idx="1">
                          <a:schemeClr val="accent1"/>
                        </a:lnRef>
                        <a:fillRef idx="3">
                          <a:schemeClr val="accent1"/>
                        </a:fillRef>
                        <a:effectRef idx="2">
                          <a:schemeClr val="accent1"/>
                        </a:effectRef>
                        <a:fontRef idx="minor">
                          <a:schemeClr val="lt1"/>
                        </a:fontRef>
                      </wps:style>
                      <wps:txbx>
                        <w:txbxContent>
                          <w:p w:rsidRPr="00B36FDC" w:rsidR="00757FAF" w:rsidP="00757FAF" w:rsidRDefault="00675D08" w14:paraId="62292F98" w14:textId="777777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color w:val="000000" w:themeColor="text1"/>
                                <w:sz w:val="20"/>
                                <w:szCs w:val="20"/>
                                <w:lang w:val="en-US"/>
                                <w14:textOutline w14:w="0" w14:cap="flat" w14:cmpd="sng" w14:algn="ctr">
                                  <w14:noFill/>
                                  <w14:prstDash w14:val="solid"/>
                                  <w14:round/>
                                </w14:textOutline>
                              </w:rPr>
                            </w:pPr>
                            <w:r w:rsidRPr="00B36FDC">
                              <w:rPr>
                                <w:b/>
                                <w:bCs/>
                                <w:color w:val="000000" w:themeColor="text1"/>
                                <w:sz w:val="20"/>
                                <w:szCs w:val="20"/>
                                <w:lang w:val="en-US"/>
                                <w14:textOutline w14:w="0" w14:cap="flat" w14:cmpd="sng" w14:algn="ctr">
                                  <w14:noFill/>
                                  <w14:prstDash w14:val="solid"/>
                                  <w14:round/>
                                </w14:textOutline>
                              </w:rPr>
                              <w:t>Relationship between LWM comp</w:t>
                            </w:r>
                            <w:r w:rsidRPr="00B36FDC" w:rsidR="00CF5C91">
                              <w:rPr>
                                <w:b/>
                                <w:bCs/>
                                <w:color w:val="000000" w:themeColor="text1"/>
                                <w:sz w:val="20"/>
                                <w:szCs w:val="20"/>
                                <w:lang w:val="en-US"/>
                                <w14:textOutline w14:w="0" w14:cap="flat" w14:cmpd="sng" w14:algn="ctr">
                                  <w14:noFill/>
                                  <w14:prstDash w14:val="solid"/>
                                  <w14:round/>
                                </w14:textOutline>
                              </w:rPr>
                              <w:t xml:space="preserve">osite score and CDR sum of boxes score in </w:t>
                            </w:r>
                            <w:r w:rsidRPr="00B36FDC" w:rsidR="003729F7">
                              <w:rPr>
                                <w:b/>
                                <w:bCs/>
                                <w:color w:val="000000" w:themeColor="text1"/>
                                <w:sz w:val="20"/>
                                <w:szCs w:val="20"/>
                                <w:lang w:val="en-US"/>
                                <w14:textOutline w14:w="0" w14:cap="flat" w14:cmpd="sng" w14:algn="ctr">
                                  <w14:noFill/>
                                  <w14:prstDash w14:val="solid"/>
                                  <w14:round/>
                                </w14:textOutline>
                              </w:rPr>
                              <w:t>MCI/AD</w:t>
                            </w:r>
                            <w:r w:rsidRPr="00B36FDC" w:rsidR="008036DB">
                              <w:rPr>
                                <w:b/>
                                <w:bCs/>
                                <w:color w:val="000000" w:themeColor="text1"/>
                                <w:sz w:val="20"/>
                                <w:szCs w:val="20"/>
                                <w:lang w:val="en-US"/>
                                <w14:textOutline w14:w="0" w14:cap="flat" w14:cmpd="sng" w14:algn="ctr">
                                  <w14:noFill/>
                                  <w14:prstDash w14:val="solid"/>
                                  <w14:round/>
                                </w14:textOutline>
                              </w:rPr>
                              <w:t xml:space="preserve"> dementia </w:t>
                            </w:r>
                            <w:r w:rsidRPr="00B36FDC" w:rsidR="00BF6EE5">
                              <w:rPr>
                                <w:b/>
                                <w:bCs/>
                                <w:color w:val="000000" w:themeColor="text1"/>
                                <w:sz w:val="20"/>
                                <w:szCs w:val="20"/>
                                <w:lang w:val="en-US"/>
                                <w14:textOutline w14:w="0" w14:cap="flat" w14:cmpd="sng" w14:algn="ctr">
                                  <w14:noFill/>
                                  <w14:prstDash w14:val="solid"/>
                                  <w14:round/>
                                </w14:textOutline>
                              </w:rPr>
                              <w:t>(</w:t>
                            </w:r>
                            <w:r w:rsidRPr="00B36FDC" w:rsidR="008036DB">
                              <w:rPr>
                                <w:b/>
                                <w:bCs/>
                                <w:color w:val="000000" w:themeColor="text1"/>
                                <w:sz w:val="20"/>
                                <w:szCs w:val="20"/>
                                <w:lang w:val="en-US"/>
                                <w14:textOutline w14:w="0" w14:cap="flat" w14:cmpd="sng" w14:algn="ctr">
                                  <w14:noFill/>
                                  <w14:prstDash w14:val="solid"/>
                                  <w14:round/>
                                </w14:textOutline>
                              </w:rPr>
                              <w:t>n=</w:t>
                            </w:r>
                            <w:r w:rsidRPr="00B36FDC" w:rsidR="001479D0">
                              <w:rPr>
                                <w:b/>
                                <w:bCs/>
                                <w:color w:val="000000" w:themeColor="text1"/>
                                <w:sz w:val="20"/>
                                <w:szCs w:val="20"/>
                                <w:lang w:val="en-US"/>
                                <w14:textOutline w14:w="0" w14:cap="flat" w14:cmpd="sng" w14:algn="ctr">
                                  <w14:noFill/>
                                  <w14:prstDash w14:val="solid"/>
                                  <w14:round/>
                                </w14:textOutline>
                              </w:rPr>
                              <w:t xml:space="preserve"> 158)</w:t>
                            </w:r>
                            <w:r w:rsidRPr="00B36FDC" w:rsidR="00757FAF">
                              <w:rPr>
                                <w:b/>
                                <w:bCs/>
                                <w:color w:val="000000" w:themeColor="text1"/>
                                <w:sz w:val="20"/>
                                <w:szCs w:val="20"/>
                                <w:lang w:val="en-US"/>
                                <w14:textOutline w14:w="0" w14:cap="flat" w14:cmpd="sng" w14:algn="ctr">
                                  <w14:noFill/>
                                  <w14:prstDash w14:val="solid"/>
                                  <w14:round/>
                                </w14:textOutline>
                              </w:rPr>
                              <w:t xml:space="preserve">. </w:t>
                            </w:r>
                          </w:p>
                          <w:p w:rsidRPr="00B36FDC" w:rsidR="00675D08" w:rsidP="00B36FDC" w:rsidRDefault="00757FAF" w14:paraId="2A7BAF3B" w14:textId="52109B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color w:val="101010"/>
                                <w:sz w:val="15"/>
                                <w:szCs w:val="15"/>
                                <w:lang w:val="en-US"/>
                              </w:rPr>
                            </w:pPr>
                            <w:r w:rsidRPr="00B36FDC">
                              <w:rPr>
                                <w:color w:val="101010"/>
                                <w:sz w:val="15"/>
                                <w:szCs w:val="15"/>
                                <w:lang w:val="en-US"/>
                              </w:rPr>
                              <w:t>The diamond markers on each figure represent the mean composite score for each group of individuals with the same score on the CDR-SOB.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a="http://schemas.openxmlformats.org/drawingml/2006/main" xmlns:pic="http://schemas.openxmlformats.org/drawingml/2006/picture" xmlns:a14="http://schemas.microsoft.com/office/drawing/2010/main" xmlns:ask="http://schemas.microsoft.com/office/drawing/2018/sketchyshapes" xmlns:arto="http://schemas.microsoft.com/office/word/2006/arto">
            <w:pict>
              <v:rect id="Rectangle 3" style="position:absolute;left:0;text-align:left;margin-left:155.9pt;margin-top:7.2pt;width:278.65pt;height:80.0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d="f" w14:anchorId="49674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">
                <v:textbox>
                  <w:txbxContent>
                    <w:p w:rsidRPr="00B36FDC" w:rsidR="00757FAF" w:rsidP="00757FAF" w:rsidRDefault="00675D08" w14:paraId="62292F98" w14:textId="777777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color w:val="000000" w:themeColor="text1"/>
                          <w:sz w:val="20"/>
                          <w:szCs w:val="20"/>
                          <w:lang w:val="en-US"/>
                          <w14:textOutline w14:w="0" w14:cap="flat" w14:cmpd="sng" w14:algn="ctr">
                            <w14:noFill/>
                            <w14:prstDash w14:val="solid"/>
                            <w14:round/>
                          </w14:textOutline>
                        </w:rPr>
                      </w:pPr>
                      <w:r w:rsidRPr="00B36FDC">
                        <w:rPr>
                          <w:b/>
                          <w:bCs/>
                          <w:color w:val="000000" w:themeColor="text1"/>
                          <w:sz w:val="20"/>
                          <w:szCs w:val="20"/>
                          <w:lang w:val="en-US"/>
                          <w14:textOutline w14:w="0" w14:cap="flat" w14:cmpd="sng" w14:algn="ctr">
                            <w14:noFill/>
                            <w14:prstDash w14:val="solid"/>
                            <w14:round/>
                          </w14:textOutline>
                        </w:rPr>
                        <w:t>Relationship between LWM comp</w:t>
                      </w:r>
                      <w:r w:rsidRPr="00B36FDC" w:rsidR="00CF5C91">
                        <w:rPr>
                          <w:b/>
                          <w:bCs/>
                          <w:color w:val="000000" w:themeColor="text1"/>
                          <w:sz w:val="20"/>
                          <w:szCs w:val="20"/>
                          <w:lang w:val="en-US"/>
                          <w14:textOutline w14:w="0" w14:cap="flat" w14:cmpd="sng" w14:algn="ctr">
                            <w14:noFill/>
                            <w14:prstDash w14:val="solid"/>
                            <w14:round/>
                          </w14:textOutline>
                        </w:rPr>
                        <w:t xml:space="preserve">osite score and CDR sum of boxes score in </w:t>
                      </w:r>
                      <w:r w:rsidRPr="00B36FDC" w:rsidR="003729F7">
                        <w:rPr>
                          <w:b/>
                          <w:bCs/>
                          <w:color w:val="000000" w:themeColor="text1"/>
                          <w:sz w:val="20"/>
                          <w:szCs w:val="20"/>
                          <w:lang w:val="en-US"/>
                          <w14:textOutline w14:w="0" w14:cap="flat" w14:cmpd="sng" w14:algn="ctr">
                            <w14:noFill/>
                            <w14:prstDash w14:val="solid"/>
                            <w14:round/>
                          </w14:textOutline>
                        </w:rPr>
                        <w:t>MCI/AD</w:t>
                      </w:r>
                      <w:r w:rsidRPr="00B36FDC" w:rsidR="008036DB">
                        <w:rPr>
                          <w:b/>
                          <w:bCs/>
                          <w:color w:val="000000" w:themeColor="text1"/>
                          <w:sz w:val="20"/>
                          <w:szCs w:val="20"/>
                          <w:lang w:val="en-US"/>
                          <w14:textOutline w14:w="0" w14:cap="flat" w14:cmpd="sng" w14:algn="ctr">
                            <w14:noFill/>
                            <w14:prstDash w14:val="solid"/>
                            <w14:round/>
                          </w14:textOutline>
                        </w:rPr>
                        <w:t xml:space="preserve"> dementia </w:t>
                      </w:r>
                      <w:r w:rsidRPr="00B36FDC" w:rsidR="00BF6EE5">
                        <w:rPr>
                          <w:b/>
                          <w:bCs/>
                          <w:color w:val="000000" w:themeColor="text1"/>
                          <w:sz w:val="20"/>
                          <w:szCs w:val="20"/>
                          <w:lang w:val="en-US"/>
                          <w14:textOutline w14:w="0" w14:cap="flat" w14:cmpd="sng" w14:algn="ctr">
                            <w14:noFill/>
                            <w14:prstDash w14:val="solid"/>
                            <w14:round/>
                          </w14:textOutline>
                        </w:rPr>
                        <w:t>(</w:t>
                      </w:r>
                      <w:r w:rsidRPr="00B36FDC" w:rsidR="008036DB">
                        <w:rPr>
                          <w:b/>
                          <w:bCs/>
                          <w:color w:val="000000" w:themeColor="text1"/>
                          <w:sz w:val="20"/>
                          <w:szCs w:val="20"/>
                          <w:lang w:val="en-US"/>
                          <w14:textOutline w14:w="0" w14:cap="flat" w14:cmpd="sng" w14:algn="ctr">
                            <w14:noFill/>
                            <w14:prstDash w14:val="solid"/>
                            <w14:round/>
                          </w14:textOutline>
                        </w:rPr>
                        <w:t>n=</w:t>
                      </w:r>
                      <w:r w:rsidRPr="00B36FDC" w:rsidR="001479D0">
                        <w:rPr>
                          <w:b/>
                          <w:bCs/>
                          <w:color w:val="000000" w:themeColor="text1"/>
                          <w:sz w:val="20"/>
                          <w:szCs w:val="20"/>
                          <w:lang w:val="en-US"/>
                          <w14:textOutline w14:w="0" w14:cap="flat" w14:cmpd="sng" w14:algn="ctr">
                            <w14:noFill/>
                            <w14:prstDash w14:val="solid"/>
                            <w14:round/>
                          </w14:textOutline>
                        </w:rPr>
                        <w:t xml:space="preserve"> 158)</w:t>
                      </w:r>
                      <w:r w:rsidRPr="00B36FDC" w:rsidR="00757FAF">
                        <w:rPr>
                          <w:b/>
                          <w:bCs/>
                          <w:color w:val="000000" w:themeColor="text1"/>
                          <w:sz w:val="20"/>
                          <w:szCs w:val="20"/>
                          <w:lang w:val="en-US"/>
                          <w14:textOutline w14:w="0" w14:cap="flat" w14:cmpd="sng" w14:algn="ctr">
                            <w14:noFill/>
                            <w14:prstDash w14:val="solid"/>
                            <w14:round/>
                          </w14:textOutline>
                        </w:rPr>
                        <w:t xml:space="preserve">. </w:t>
                      </w:r>
                    </w:p>
                    <w:p w:rsidRPr="00B36FDC" w:rsidR="00675D08" w:rsidP="00B36FDC" w:rsidRDefault="00757FAF" w14:paraId="2A7BAF3B" w14:textId="52109B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color w:val="101010"/>
                          <w:sz w:val="15"/>
                          <w:szCs w:val="15"/>
                          <w:lang w:val="en-US"/>
                        </w:rPr>
                      </w:pPr>
                      <w:r w:rsidRPr="00B36FDC">
                        <w:rPr>
                          <w:color w:val="101010"/>
                          <w:sz w:val="15"/>
                          <w:szCs w:val="15"/>
                          <w:lang w:val="en-US"/>
                        </w:rPr>
                        <w:t>The diamond markers on each figure represent the mean composite score for each group of individuals with the same score on the CDR-SOB.</w:t>
                      </w:r>
                    </w:p>
                  </w:txbxContent>
                </v:textbox>
              </v:rect>
            </w:pict>
          </mc:Fallback>
        </mc:AlternateContent>
      </w:r>
      <w:r w:rsidRPr="00240F42" w:rsidR="00FF3C54">
        <w:rPr>
          <w:rFonts w:eastAsia="Aptos"/>
          <w:noProof/>
          <w:lang w:val="en-US"/>
        </w:rPr>
        <w:drawing>
          <wp:inline distT="0" distB="0" distL="0" distR="0" wp14:anchorId="37F43A61" wp14:editId="4D4C1BEE">
            <wp:extent cx="4135755" cy="4319270"/>
            <wp:effectExtent l="12700" t="12700" r="17145" b="11430"/>
            <wp:docPr id="730634857" name="Picture 2" descr="A graph with black dot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634857" name="Picture 2" descr="A graph with black dots and numbers&#10;&#10;AI-generated content may be incorrect."/>
                    <pic:cNvPicPr/>
                  </pic:nvPicPr>
                  <pic:blipFill rotWithShape="1">
                    <a:blip r:embed="rId54">
                      <a:extLst>
                        <a:ext uri="{28A0092B-C50C-407E-A947-70E740481C1C}">
                          <a14:useLocalDpi xmlns:a14="http://schemas.microsoft.com/office/drawing/2010/main" val="0"/>
                        </a:ext>
                      </a:extLst>
                    </a:blip>
                    <a:srcRect t="1067" r="-9304"/>
                    <a:stretch/>
                  </pic:blipFill>
                  <pic:spPr bwMode="auto">
                    <a:xfrm>
                      <a:off x="0" y="0"/>
                      <a:ext cx="4293093" cy="448359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rsidRPr="00240F42" w:rsidR="00C25104" w:rsidP="00A225EA" w:rsidRDefault="00C25104" w14:paraId="5300698C" w14:textId="77777777">
      <w:pPr>
        <w:ind w:left="2160"/>
        <w:rPr>
          <w:rFonts w:eastAsia="Aptos"/>
          <w:lang w:val="en-US"/>
        </w:rPr>
      </w:pPr>
    </w:p>
    <w:p w:rsidRPr="00240F42" w:rsidR="2753FF0D" w:rsidP="00A225EA" w:rsidRDefault="4FB42805" w14:paraId="3F9BD416" w14:textId="0FA9B6D8">
      <w:pPr>
        <w:pStyle w:val="ListParagraph"/>
        <w:numPr>
          <w:ilvl w:val="2"/>
          <w:numId w:val="55"/>
        </w:numPr>
        <w:rPr>
          <w:rFonts w:eastAsia="Aptos"/>
          <w:lang w:val="en-US"/>
        </w:rPr>
      </w:pPr>
      <w:r w:rsidRPr="00240F42" w:rsidR="66B8C5B1">
        <w:rPr>
          <w:rFonts w:eastAsia="Aptos"/>
          <w:lang w:val="en-US"/>
        </w:rPr>
        <w:t xml:space="preserve">Additionally, in a sample </w:t>
      </w:r>
      <w:r w:rsidRPr="00240F42" w:rsidR="1AD4C01B">
        <w:rPr>
          <w:rFonts w:eastAsia="Aptos"/>
          <w:lang w:val="en-US"/>
        </w:rPr>
        <w:t xml:space="preserve">(n= 76) </w:t>
      </w:r>
      <w:r w:rsidRPr="00240F42" w:rsidR="66B8C5B1">
        <w:rPr>
          <w:rFonts w:eastAsia="Aptos"/>
          <w:lang w:val="en-US"/>
        </w:rPr>
        <w:t>of cognitively unimpaired older adults</w:t>
      </w:r>
      <w:r w:rsidRPr="00240F42" w:rsidR="68B7D5A4">
        <w:rPr>
          <w:rFonts w:eastAsia="Aptos"/>
          <w:lang w:val="en-US"/>
        </w:rPr>
        <w:t xml:space="preserve"> </w:t>
      </w:r>
      <w:r w:rsidRPr="00240F42" w:rsidDel="00370F3D" w:rsidR="3A251068">
        <w:rPr>
          <w:rFonts w:eastAsia="Aptos"/>
          <w:lang w:val="en-US"/>
        </w:rPr>
        <w:t>from the</w:t>
      </w:r>
      <w:r w:rsidRPr="00240F42" w:rsidR="064EAB20">
        <w:rPr>
          <w:rFonts w:eastAsia="Aptos"/>
          <w:lang w:val="en-US"/>
        </w:rPr>
        <w:t xml:space="preserve"> Healthy Brain Project (</w:t>
      </w:r>
      <w:r w:rsidRPr="00240F42" w:rsidR="1AD4C01B">
        <w:rPr>
          <w:color w:val="000000"/>
          <w:shd w:val="clear" w:color="auto" w:fill="FFFFFF"/>
        </w:rPr>
        <w:t>healthybrainproject.org.au)</w:t>
      </w:r>
      <w:r w:rsidRPr="00240F42" w:rsidR="1AD4C01B">
        <w:rPr>
          <w:rFonts w:eastAsia="Aptos"/>
          <w:lang w:val="en-US"/>
        </w:rPr>
        <w:t xml:space="preserve">, </w:t>
      </w:r>
      <w:r w:rsidRPr="00240F42" w:rsidR="66B8C5B1">
        <w:rPr>
          <w:rFonts w:eastAsia="Aptos"/>
          <w:lang w:val="en-US"/>
        </w:rPr>
        <w:t xml:space="preserve">the LWM composite </w:t>
      </w:r>
      <w:r w:rsidRPr="00240F42" w:rsidR="429B50B7">
        <w:rPr>
          <w:rFonts w:eastAsia="Aptos"/>
          <w:lang w:val="en-US"/>
        </w:rPr>
        <w:t xml:space="preserve">obtained from unsupervised remote testing </w:t>
      </w:r>
      <w:r w:rsidRPr="00240F42" w:rsidR="66B8C5B1">
        <w:rPr>
          <w:rFonts w:eastAsia="Aptos"/>
          <w:lang w:val="en-US"/>
        </w:rPr>
        <w:t>moderately correlated (</w:t>
      </w:r>
      <w:r w:rsidRPr="00240F42" w:rsidR="0FA78726">
        <w:rPr>
          <w:rFonts w:eastAsia="Aptos"/>
          <w:lang w:val="en-US"/>
        </w:rPr>
        <w:t>ß</w:t>
      </w:r>
      <w:r w:rsidRPr="00240F42" w:rsidR="66B8C5B1">
        <w:rPr>
          <w:rFonts w:eastAsia="Aptos"/>
          <w:lang w:val="en-US"/>
        </w:rPr>
        <w:t xml:space="preserve"> = </w:t>
      </w:r>
      <w:r w:rsidRPr="00240F42" w:rsidR="0FA78726">
        <w:rPr>
          <w:rFonts w:eastAsia="Aptos"/>
          <w:lang w:val="en-US"/>
        </w:rPr>
        <w:t>0</w:t>
      </w:r>
      <w:r w:rsidRPr="00240F42" w:rsidR="66B8C5B1">
        <w:rPr>
          <w:rFonts w:eastAsia="Aptos"/>
          <w:lang w:val="en-US"/>
        </w:rPr>
        <w:t>.38</w:t>
      </w:r>
      <w:r w:rsidRPr="00240F42" w:rsidR="0FA78726">
        <w:rPr>
          <w:rFonts w:eastAsia="Aptos"/>
          <w:lang w:val="en-US"/>
        </w:rPr>
        <w:t>, p</w:t>
      </w:r>
      <w:r w:rsidRPr="00240F42" w:rsidR="27C1658F">
        <w:rPr>
          <w:rFonts w:eastAsia="Aptos"/>
          <w:lang w:val="en-US"/>
        </w:rPr>
        <w:t xml:space="preserve"> </w:t>
      </w:r>
      <w:r w:rsidRPr="00240F42" w:rsidR="2167646D">
        <w:rPr>
          <w:rFonts w:eastAsia="Aptos"/>
          <w:lang w:val="en-US"/>
        </w:rPr>
        <w:t>= 0.006</w:t>
      </w:r>
      <w:r w:rsidRPr="00240F42" w:rsidR="66B8C5B1">
        <w:rPr>
          <w:rFonts w:eastAsia="Aptos"/>
          <w:lang w:val="en-US"/>
        </w:rPr>
        <w:t>) with a</w:t>
      </w:r>
      <w:r w:rsidRPr="00240F42" w:rsidR="429B50B7">
        <w:rPr>
          <w:rFonts w:eastAsia="Aptos"/>
          <w:lang w:val="en-US"/>
        </w:rPr>
        <w:t>n in-clinic</w:t>
      </w:r>
      <w:r w:rsidRPr="00240F42" w:rsidR="66B8C5B1">
        <w:rPr>
          <w:rFonts w:eastAsia="Aptos"/>
          <w:lang w:val="en-US"/>
        </w:rPr>
        <w:t xml:space="preserve"> PACC score that was derived from the MMSE, International Shopping List, Logical Memory, and Digit Symbol Substitution tests (</w:t>
      </w:r>
      <w:hyperlink r:id="R67c7ae7d2143404b">
        <w:r w:rsidRPr="00240F42" w:rsidR="26B26B10">
          <w:rPr>
            <w:rStyle w:val="Hyperlink"/>
            <w:rFonts w:eastAsia="Aptos"/>
            <w:lang w:val="en-US"/>
          </w:rPr>
          <w:t>Maruff et al., 2023</w:t>
        </w:r>
      </w:hyperlink>
      <w:r w:rsidRPr="00240F42" w:rsidR="66B8C5B1">
        <w:rPr>
          <w:rFonts w:eastAsia="Aptos"/>
          <w:lang w:val="en-US"/>
        </w:rPr>
        <w:t>). The LWM score has also been shown to correspond with screening measures in a healthcare context, with a strong correlation (r = .65</w:t>
      </w:r>
      <w:r w:rsidRPr="00240F42" w:rsidR="3F24D961">
        <w:rPr>
          <w:rFonts w:eastAsia="Aptos"/>
          <w:lang w:val="en-US"/>
        </w:rPr>
        <w:t>, p&lt;0.005</w:t>
      </w:r>
      <w:r w:rsidRPr="00240F42" w:rsidR="66B8C5B1">
        <w:rPr>
          <w:rFonts w:eastAsia="Aptos"/>
          <w:lang w:val="en-US"/>
        </w:rPr>
        <w:t xml:space="preserve">) with MoCA scores for patients in a tertiary neurological care center that had presented with acute </w:t>
      </w:r>
      <w:r w:rsidRPr="00240F42" w:rsidR="66B8C5B1">
        <w:rPr>
          <w:rFonts w:eastAsia="Aptos"/>
          <w:lang w:val="en-US"/>
        </w:rPr>
        <w:t>ischaemic</w:t>
      </w:r>
      <w:r w:rsidRPr="00240F42" w:rsidR="66B8C5B1">
        <w:rPr>
          <w:rFonts w:eastAsia="Aptos"/>
          <w:lang w:val="en-US"/>
        </w:rPr>
        <w:t xml:space="preserve"> stroke 3-months prior (</w:t>
      </w:r>
      <w:hyperlink w:history="1" r:id="R29cce1076e45419f">
        <w:r w:rsidRPr="00240F42" w:rsidR="66B8C5B1">
          <w:rPr>
            <w:rStyle w:val="Hyperlink"/>
            <w:rFonts w:eastAsia="Aptos"/>
            <w:lang w:val="en-US"/>
          </w:rPr>
          <w:t>Gagnon and Laforce, 2016</w:t>
        </w:r>
      </w:hyperlink>
      <w:r w:rsidRPr="00240F42" w:rsidR="66B8C5B1">
        <w:rPr>
          <w:rFonts w:eastAsia="Aptos"/>
          <w:lang w:val="en-US"/>
        </w:rPr>
        <w:t>).</w:t>
      </w:r>
    </w:p>
    <w:p w:rsidRPr="00240F42" w:rsidR="2753FF0D" w:rsidRDefault="2753FF0D" w14:paraId="30EC967B" w14:textId="22190F8C"/>
    <w:p w:rsidRPr="00240F42" w:rsidR="00556F23" w:rsidRDefault="00556F23" w14:paraId="258595A0" w14:textId="7675E36B">
      <w:r w:rsidRPr="00240F42">
        <w:br w:type="page"/>
      </w:r>
    </w:p>
    <w:p w:rsidRPr="00240F42" w:rsidR="2753FF0D" w:rsidRDefault="2753FF0D" w14:paraId="23A27D28" w14:textId="77777777"/>
    <w:p w:rsidRPr="00240F42" w:rsidR="00B92F20" w:rsidP="25540295" w:rsidRDefault="000807D7" w14:paraId="0000001B" w14:textId="77777777">
      <w:pPr>
        <w:numPr>
          <w:ilvl w:val="1"/>
          <w:numId w:val="55"/>
        </w:numPr>
        <w:rPr>
          <w:b w:val="1"/>
          <w:bCs w:val="1"/>
        </w:rPr>
      </w:pPr>
      <w:r w:rsidRPr="25540295" w:rsidR="49274DD3">
        <w:rPr>
          <w:b w:val="1"/>
          <w:bCs w:val="1"/>
        </w:rPr>
        <w:t>Correlation with biomarkers, i.e., MRI, PET, pTau181, pTau217</w:t>
      </w:r>
    </w:p>
    <w:p w:rsidRPr="00240F42" w:rsidR="003F686B" w:rsidP="25540295" w:rsidRDefault="52BC10D6" w14:paraId="54C6F692" w14:textId="0B02F8AC">
      <w:pPr>
        <w:numPr>
          <w:ilvl w:val="2"/>
          <w:numId w:val="55"/>
        </w:numPr>
        <w:rPr>
          <w:rFonts w:eastAsia="Aptos"/>
          <w:lang w:val="en-US"/>
        </w:rPr>
      </w:pPr>
      <w:r w:rsidRPr="25540295" w:rsidR="3C86E8F9">
        <w:rPr>
          <w:rFonts w:eastAsia="Aptos"/>
          <w:lang w:val="en-US"/>
        </w:rPr>
        <w:t xml:space="preserve">The OCL and ONB tests, as well as the LWM composite, have been shown to be sensitive to cognitive decline in in both preclinical (Aβ+ </w:t>
      </w:r>
      <w:r w:rsidRPr="25540295" w:rsidR="60D0B6A8">
        <w:rPr>
          <w:rFonts w:eastAsia="Aptos"/>
          <w:lang w:val="en-US"/>
        </w:rPr>
        <w:t>cognitively normal</w:t>
      </w:r>
      <w:r w:rsidRPr="25540295" w:rsidR="3C86E8F9">
        <w:rPr>
          <w:rFonts w:eastAsia="Aptos"/>
          <w:lang w:val="en-US"/>
        </w:rPr>
        <w:t>) and prodromal (Aβ+ MCI) AD, over study periods ranging from 6-months to 6-years (</w:t>
      </w:r>
      <w:hyperlink r:id="R74924a548c524c49">
        <w:r w:rsidRPr="25540295" w:rsidR="3C86E8F9">
          <w:rPr>
            <w:rStyle w:val="Hyperlink"/>
            <w:rFonts w:eastAsia="Aptos"/>
            <w:lang w:val="en-US"/>
          </w:rPr>
          <w:t>Lim et al., 2013</w:t>
        </w:r>
      </w:hyperlink>
      <w:r w:rsidRPr="25540295" w:rsidR="3C86E8F9">
        <w:rPr>
          <w:rFonts w:eastAsia="Aptos"/>
          <w:lang w:val="en-US"/>
        </w:rPr>
        <w:t xml:space="preserve">; </w:t>
      </w:r>
      <w:hyperlink r:id="R17f0448caa624a13">
        <w:r w:rsidRPr="25540295" w:rsidR="3C86E8F9">
          <w:rPr>
            <w:rStyle w:val="Hyperlink"/>
            <w:rFonts w:eastAsia="Aptos"/>
            <w:lang w:val="en-US"/>
          </w:rPr>
          <w:t>Lim et al., 2015</w:t>
        </w:r>
      </w:hyperlink>
      <w:r w:rsidRPr="25540295" w:rsidR="3C86E8F9">
        <w:rPr>
          <w:rFonts w:eastAsia="Aptos"/>
          <w:lang w:val="en-US"/>
        </w:rPr>
        <w:t xml:space="preserve">; </w:t>
      </w:r>
      <w:hyperlink r:id="R9e2b34de4a30407b">
        <w:r w:rsidRPr="25540295" w:rsidR="3C86E8F9">
          <w:rPr>
            <w:rStyle w:val="Hyperlink"/>
            <w:rFonts w:eastAsia="Aptos"/>
            <w:lang w:val="en-US"/>
          </w:rPr>
          <w:t>Harrington et al., 2017</w:t>
        </w:r>
      </w:hyperlink>
      <w:r w:rsidRPr="25540295" w:rsidR="3C86E8F9">
        <w:rPr>
          <w:rFonts w:eastAsia="Aptos"/>
          <w:lang w:val="en-US"/>
        </w:rPr>
        <w:t xml:space="preserve"> ). Results consistently show that individuals with evidence of elevated Aβ on PET scan show accelerated cognitive decline on one or both tests, </w:t>
      </w:r>
      <w:r w:rsidRPr="25540295" w:rsidR="3C86E8F9">
        <w:rPr>
          <w:rFonts w:eastAsia="Aptos"/>
          <w:lang w:val="en-US"/>
        </w:rPr>
        <w:t>relative</w:t>
      </w:r>
      <w:r w:rsidRPr="25540295" w:rsidR="3C86E8F9">
        <w:rPr>
          <w:rFonts w:eastAsia="Aptos"/>
          <w:lang w:val="en-US"/>
        </w:rPr>
        <w:t xml:space="preserve"> to Aβ- controls (Cohen’s d for difference in rate of change = -0.15 to -1.38). Change in the LWM composite has also been shown to coincide with decline in hippocampal volume on MRI in both preclinical and prodromal AD (</w:t>
      </w:r>
      <w:hyperlink r:id="R460604ea9e7d4e43">
        <w:r w:rsidRPr="25540295" w:rsidR="3C86E8F9">
          <w:rPr>
            <w:rStyle w:val="Hyperlink"/>
            <w:rFonts w:eastAsia="Aptos"/>
            <w:lang w:val="en-US"/>
          </w:rPr>
          <w:t>Lim et al., 2014</w:t>
        </w:r>
      </w:hyperlink>
      <w:r w:rsidRPr="25540295" w:rsidR="3C86E8F9">
        <w:rPr>
          <w:rFonts w:eastAsia="Aptos"/>
          <w:lang w:val="en-US"/>
        </w:rPr>
        <w:t xml:space="preserve">). </w:t>
      </w:r>
    </w:p>
    <w:p w:rsidRPr="00240F42" w:rsidR="00240F42" w:rsidP="00240F42" w:rsidRDefault="00240F42" w14:paraId="4D0775A7" w14:textId="77777777">
      <w:pPr>
        <w:ind w:left="2160"/>
      </w:pPr>
    </w:p>
    <w:p w:rsidRPr="00240F42" w:rsidR="2753FF0D" w:rsidP="002A4A88" w:rsidRDefault="00800358" w14:paraId="09D1E171" w14:textId="2625B3CA">
      <w:pPr>
        <w:pStyle w:val="ListParagraph"/>
        <w:numPr>
          <w:ilvl w:val="2"/>
          <w:numId w:val="5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0"/>
          <w:szCs w:val="20"/>
          <w:lang w:val="en-US"/>
        </w:rPr>
      </w:pPr>
      <w:r w:rsidRPr="25540295" w:rsidR="251C5EDE">
        <w:rPr>
          <w:rFonts w:eastAsia="Aptos"/>
          <w:lang w:val="en-US"/>
        </w:rPr>
        <w:t xml:space="preserve">Evidence for </w:t>
      </w:r>
      <w:r w:rsidRPr="25540295" w:rsidR="3C86E8F9">
        <w:rPr>
          <w:rFonts w:eastAsia="Aptos"/>
          <w:lang w:val="en-US"/>
        </w:rPr>
        <w:t xml:space="preserve">cross-sectional associations between performance on the </w:t>
      </w:r>
      <w:r w:rsidRPr="25540295" w:rsidR="37F88BDD">
        <w:rPr>
          <w:rFonts w:eastAsia="Aptos"/>
          <w:lang w:val="en-US"/>
        </w:rPr>
        <w:t xml:space="preserve">OCL and ONB </w:t>
      </w:r>
      <w:r w:rsidRPr="25540295" w:rsidR="3C86E8F9">
        <w:rPr>
          <w:rFonts w:eastAsia="Aptos"/>
          <w:lang w:val="en-US"/>
        </w:rPr>
        <w:t>tests and AD biomarkers</w:t>
      </w:r>
      <w:r w:rsidRPr="25540295" w:rsidR="251C5EDE">
        <w:rPr>
          <w:rFonts w:eastAsia="Aptos"/>
          <w:lang w:val="en-US"/>
        </w:rPr>
        <w:t xml:space="preserve"> is weaker</w:t>
      </w:r>
      <w:r w:rsidRPr="25540295" w:rsidR="3C86E8F9">
        <w:rPr>
          <w:rFonts w:eastAsia="Aptos"/>
          <w:lang w:val="en-US"/>
        </w:rPr>
        <w:t xml:space="preserve">. Among cognitively normal participants </w:t>
      </w:r>
      <w:r w:rsidRPr="25540295" w:rsidR="37F88BDD">
        <w:rPr>
          <w:rFonts w:eastAsia="Aptos"/>
          <w:lang w:val="en-US"/>
        </w:rPr>
        <w:t xml:space="preserve">(clinically assessed </w:t>
      </w:r>
      <w:r w:rsidRPr="25540295" w:rsidR="3EECB465">
        <w:rPr>
          <w:rFonts w:eastAsia="Aptos"/>
          <w:lang w:val="en-US"/>
        </w:rPr>
        <w:t>with standard neuropsychological tests and clinician interview)</w:t>
      </w:r>
      <w:r w:rsidRPr="25540295" w:rsidR="3C86E8F9">
        <w:rPr>
          <w:rFonts w:eastAsia="Aptos"/>
          <w:lang w:val="en-US"/>
        </w:rPr>
        <w:t xml:space="preserve"> from a population-based sample (n = 464; Mage (SD) 62.7 (5.40); 48% female), </w:t>
      </w:r>
      <w:r w:rsidRPr="25540295" w:rsidR="7569C162">
        <w:rPr>
          <w:rFonts w:eastAsia="Aptos"/>
          <w:lang w:val="en-US"/>
        </w:rPr>
        <w:t xml:space="preserve">poorer accuracy on OCL was associated with </w:t>
      </w:r>
      <w:r w:rsidRPr="25540295" w:rsidR="29D233C3">
        <w:rPr>
          <w:rFonts w:eastAsia="Aptos"/>
          <w:lang w:val="en-US"/>
        </w:rPr>
        <w:t>smaller hippocampal volume by MRI</w:t>
      </w:r>
      <w:r w:rsidRPr="25540295" w:rsidR="59882A2C">
        <w:rPr>
          <w:rFonts w:eastAsia="Aptos"/>
          <w:lang w:val="en-US"/>
        </w:rPr>
        <w:t xml:space="preserve"> (p = 0.02)</w:t>
      </w:r>
      <w:r w:rsidRPr="25540295" w:rsidR="5D5AD2D8">
        <w:rPr>
          <w:rFonts w:eastAsia="Aptos"/>
          <w:lang w:val="en-US"/>
        </w:rPr>
        <w:t>,</w:t>
      </w:r>
      <w:r w:rsidRPr="25540295" w:rsidR="65326646">
        <w:rPr>
          <w:rFonts w:eastAsia="Aptos"/>
          <w:lang w:val="en-US"/>
        </w:rPr>
        <w:t xml:space="preserve"> but not with amyloid SUVR</w:t>
      </w:r>
      <w:r w:rsidRPr="25540295" w:rsidR="5D5AD2D8">
        <w:rPr>
          <w:rFonts w:eastAsia="Aptos"/>
          <w:lang w:val="en-US"/>
        </w:rPr>
        <w:t xml:space="preserve"> </w:t>
      </w:r>
      <w:r w:rsidRPr="25540295" w:rsidR="59882A2C">
        <w:rPr>
          <w:rFonts w:eastAsia="Aptos"/>
          <w:lang w:val="en-US"/>
        </w:rPr>
        <w:t>measured with</w:t>
      </w:r>
      <w:r w:rsidRPr="25540295" w:rsidR="65326646">
        <w:rPr>
          <w:rFonts w:eastAsia="Aptos"/>
          <w:lang w:val="en-US"/>
        </w:rPr>
        <w:t xml:space="preserve"> </w:t>
      </w:r>
      <w:r w:rsidRPr="25540295" w:rsidR="3C86E8F9">
        <w:rPr>
          <w:rFonts w:eastAsia="Aptos"/>
          <w:lang w:val="en-US"/>
        </w:rPr>
        <w:t>PiB PET</w:t>
      </w:r>
      <w:r w:rsidRPr="25540295" w:rsidR="66F6D294">
        <w:rPr>
          <w:rFonts w:eastAsia="Aptos"/>
          <w:lang w:val="en-US"/>
        </w:rPr>
        <w:t>.</w:t>
      </w:r>
      <w:r w:rsidRPr="25540295" w:rsidR="66F6D294">
        <w:rPr>
          <w:rFonts w:eastAsia="Aptos"/>
          <w:lang w:val="en-US"/>
        </w:rPr>
        <w:t xml:space="preserve"> </w:t>
      </w:r>
      <w:r w:rsidRPr="25540295" w:rsidR="59930C94">
        <w:rPr>
          <w:rFonts w:eastAsia="Aptos"/>
          <w:lang w:val="en-US"/>
        </w:rPr>
        <w:t>\</w:t>
      </w:r>
      <w:r w:rsidRPr="25540295" w:rsidR="3C86E8F9">
        <w:rPr>
          <w:rFonts w:eastAsia="Aptos"/>
          <w:lang w:val="en-US"/>
        </w:rPr>
        <w:t xml:space="preserve"> </w:t>
      </w:r>
      <w:r w:rsidRPr="25540295" w:rsidR="7A1426BF">
        <w:rPr>
          <w:rFonts w:eastAsia="Aptos"/>
          <w:lang w:val="en-US"/>
        </w:rPr>
        <w:t xml:space="preserve">That said, </w:t>
      </w:r>
      <w:r w:rsidRPr="25540295" w:rsidR="6A215924">
        <w:rPr>
          <w:rFonts w:eastAsia="Aptos"/>
          <w:lang w:val="en-US"/>
        </w:rPr>
        <w:t>standard pencil and paper tests</w:t>
      </w:r>
      <w:r w:rsidRPr="25540295" w:rsidR="7F8972C4">
        <w:rPr>
          <w:rFonts w:eastAsia="Aptos"/>
          <w:lang w:val="en-US"/>
        </w:rPr>
        <w:t xml:space="preserve"> </w:t>
      </w:r>
      <w:r w:rsidRPr="25540295" w:rsidR="7BA9087D">
        <w:rPr>
          <w:rFonts w:eastAsia="Aptos"/>
          <w:lang w:val="en-US"/>
        </w:rPr>
        <w:t>from</w:t>
      </w:r>
      <w:r w:rsidRPr="25540295" w:rsidR="7F8972C4">
        <w:rPr>
          <w:rFonts w:eastAsia="Aptos"/>
          <w:lang w:val="en-US"/>
        </w:rPr>
        <w:t xml:space="preserve"> a common Alzheimer’s disease</w:t>
      </w:r>
      <w:r w:rsidRPr="25540295" w:rsidR="7BA9087D">
        <w:rPr>
          <w:rFonts w:eastAsia="Aptos"/>
          <w:lang w:val="en-US"/>
        </w:rPr>
        <w:t xml:space="preserve"> test</w:t>
      </w:r>
      <w:r w:rsidRPr="25540295" w:rsidR="7F8972C4">
        <w:rPr>
          <w:rFonts w:eastAsia="Aptos"/>
          <w:lang w:val="en-US"/>
        </w:rPr>
        <w:t xml:space="preserve"> battery were also not associated with </w:t>
      </w:r>
      <w:r w:rsidRPr="25540295" w:rsidR="3DDD11AF">
        <w:rPr>
          <w:rFonts w:eastAsia="Aptos"/>
          <w:lang w:val="en-US"/>
        </w:rPr>
        <w:t>amyloid SUVR in this sample</w:t>
      </w:r>
      <w:r w:rsidRPr="25540295" w:rsidR="3DDD11AF">
        <w:rPr>
          <w:rFonts w:eastAsia="Aptos"/>
          <w:lang w:val="en-US"/>
        </w:rPr>
        <w:t xml:space="preserve"> (</w:t>
      </w:r>
      <w:hyperlink r:id="R84469379df2149e5">
        <w:r w:rsidRPr="25540295" w:rsidR="3C86E8F9">
          <w:rPr>
            <w:rStyle w:val="Hyperlink"/>
            <w:rFonts w:eastAsia="Aptos"/>
            <w:lang w:val="en-US"/>
          </w:rPr>
          <w:t>Mielke et al., 2016</w:t>
        </w:r>
      </w:hyperlink>
      <w:r w:rsidRPr="25540295" w:rsidR="3C86E8F9">
        <w:rPr>
          <w:rFonts w:eastAsia="Aptos"/>
          <w:lang w:val="en-US"/>
        </w:rPr>
        <w:t xml:space="preserve">). </w:t>
      </w:r>
      <w:r w:rsidRPr="25540295" w:rsidR="6877E55A">
        <w:rPr>
          <w:rFonts w:eastAsia="Aptos"/>
          <w:lang w:val="en-US"/>
        </w:rPr>
        <w:t xml:space="preserve">In </w:t>
      </w:r>
      <w:r w:rsidRPr="25540295" w:rsidR="759A4DFB">
        <w:rPr>
          <w:rFonts w:eastAsia="Aptos"/>
          <w:lang w:val="en-US"/>
        </w:rPr>
        <w:t>the Wisconsin Registr</w:t>
      </w:r>
      <w:r w:rsidRPr="25540295" w:rsidR="3B1A782E">
        <w:rPr>
          <w:rFonts w:eastAsia="Aptos"/>
          <w:lang w:val="en-US"/>
        </w:rPr>
        <w:t xml:space="preserve">y for AD (WRAP), </w:t>
      </w:r>
      <w:r w:rsidRPr="25540295" w:rsidR="14B08E64">
        <w:rPr>
          <w:color w:val="000000" w:themeColor="text1" w:themeTint="FF" w:themeShade="FF"/>
          <w:lang w:val="en-US"/>
        </w:rPr>
        <w:t xml:space="preserve">poorer OCL test performance was associated with higher levels of CSF </w:t>
      </w:r>
      <w:r w:rsidRPr="25540295" w:rsidR="14B08E64">
        <w:rPr>
          <w:color w:val="000000" w:themeColor="text1" w:themeTint="FF" w:themeShade="FF"/>
          <w:lang w:val="en-US"/>
        </w:rPr>
        <w:t>phosphorylated-tau</w:t>
      </w:r>
      <w:r w:rsidRPr="25540295" w:rsidR="14B08E64">
        <w:rPr>
          <w:color w:val="000000" w:themeColor="text1" w:themeTint="FF" w:themeShade="FF"/>
          <w:lang w:val="en-US"/>
        </w:rPr>
        <w:t>/Aβ42</w:t>
      </w:r>
      <w:r w:rsidRPr="25540295" w:rsidR="795161F4">
        <w:rPr>
          <w:color w:val="000000" w:themeColor="text1" w:themeTint="FF" w:themeShade="FF"/>
          <w:lang w:val="en-US"/>
        </w:rPr>
        <w:t xml:space="preserve"> </w:t>
      </w:r>
      <w:r w:rsidRPr="25540295" w:rsidR="795161F4">
        <w:rPr>
          <w:color w:val="000000" w:themeColor="text1" w:themeTint="FF" w:themeShade="FF"/>
          <w:lang w:val="en-US"/>
        </w:rPr>
        <w:t>(</w:t>
      </w:r>
      <w:hyperlink r:id="R80679eb4f1984e72">
        <w:r w:rsidRPr="25540295" w:rsidR="795161F4">
          <w:rPr>
            <w:rStyle w:val="Hyperlink"/>
            <w:lang w:val="en-US"/>
          </w:rPr>
          <w:t>Racine et al., 2016</w:t>
        </w:r>
      </w:hyperlink>
      <w:r w:rsidRPr="25540295" w:rsidR="33717E89">
        <w:rPr>
          <w:color w:val="000000" w:themeColor="text1" w:themeTint="FF" w:themeShade="FF"/>
          <w:lang w:val="en-US"/>
        </w:rPr>
        <w:t>).</w:t>
      </w:r>
    </w:p>
    <w:p w:rsidRPr="00240F42" w:rsidR="005055E3" w:rsidP="005055E3" w:rsidRDefault="005055E3" w14:paraId="68B7C922" w14:textId="77777777">
      <w:pPr>
        <w:ind w:left="2160"/>
      </w:pPr>
    </w:p>
    <w:p w:rsidRPr="00240F42" w:rsidR="00B92F20" w:rsidP="25540295" w:rsidRDefault="000807D7" w14:paraId="0000001C" w14:textId="3640895F">
      <w:pPr>
        <w:numPr>
          <w:ilvl w:val="1"/>
          <w:numId w:val="55"/>
        </w:numPr>
        <w:rPr>
          <w:b w:val="1"/>
          <w:bCs w:val="1"/>
        </w:rPr>
      </w:pPr>
      <w:r w:rsidRPr="25540295" w:rsidR="49274DD3">
        <w:rPr>
          <w:b w:val="1"/>
          <w:bCs w:val="1"/>
        </w:rPr>
        <w:t>Classification performance, i.e., sensitivity, specificity, NPV, PPV</w:t>
      </w:r>
    </w:p>
    <w:p w:rsidRPr="00240F42" w:rsidR="00815153" w:rsidP="25540295" w:rsidRDefault="00284EBA" w14:paraId="3029A132" w14:textId="1574A966">
      <w:pPr>
        <w:pStyle w:val="ListParagraph"/>
        <w:numPr>
          <w:ilvl w:val="2"/>
          <w:numId w:val="65"/>
        </w:numPr>
        <w:suppressLineNumbers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before="0" w:beforeAutospacing="off" w:after="0" w:afterAutospacing="off" w:line="276" w:lineRule="auto"/>
        <w:ind w:left="2160" w:right="0" w:hanging="360"/>
        <w:jc w:val="left"/>
        <w:rPr>
          <w:color w:val="101010"/>
          <w:sz w:val="19"/>
          <w:szCs w:val="19"/>
          <w:lang w:val="en-US"/>
        </w:rPr>
      </w:pPr>
      <w:r w:rsidRPr="25540295" w:rsidR="1D865BA3">
        <w:rPr>
          <w:lang w:val="en-US"/>
        </w:rPr>
        <w:t xml:space="preserve">When applied in </w:t>
      </w:r>
      <w:r w:rsidRPr="25540295" w:rsidR="7C65C09E">
        <w:rPr>
          <w:lang w:val="en-US"/>
        </w:rPr>
        <w:t xml:space="preserve">populations </w:t>
      </w:r>
      <w:r w:rsidRPr="25540295" w:rsidR="3EF0B631">
        <w:rPr>
          <w:lang w:val="en-US"/>
        </w:rPr>
        <w:t xml:space="preserve">selected for </w:t>
      </w:r>
      <w:r w:rsidRPr="25540295" w:rsidR="2CA33735">
        <w:rPr>
          <w:lang w:val="en-US"/>
        </w:rPr>
        <w:t>clinical</w:t>
      </w:r>
      <w:r w:rsidRPr="25540295" w:rsidR="1C30373B">
        <w:rPr>
          <w:lang w:val="en-US"/>
        </w:rPr>
        <w:t xml:space="preserve">ly diagnosed and/or biologically confirmed Alzheimer’s disease pathology, </w:t>
      </w:r>
      <w:r w:rsidRPr="25540295" w:rsidR="381F1FEE">
        <w:rPr>
          <w:lang w:val="en-US"/>
        </w:rPr>
        <w:t>t</w:t>
      </w:r>
      <w:r w:rsidRPr="25540295" w:rsidR="4B83D06E">
        <w:rPr>
          <w:lang w:val="en-US"/>
        </w:rPr>
        <w:t xml:space="preserve">he </w:t>
      </w:r>
      <w:r w:rsidRPr="25540295" w:rsidR="163989FF">
        <w:rPr>
          <w:lang w:val="en-US"/>
        </w:rPr>
        <w:t>LWM</w:t>
      </w:r>
      <w:r w:rsidRPr="25540295" w:rsidR="4B83D06E">
        <w:rPr>
          <w:lang w:val="en-US"/>
        </w:rPr>
        <w:t xml:space="preserve"> composite score, the score derived from the OCL and ONB tests, is</w:t>
      </w:r>
      <w:r w:rsidRPr="25540295" w:rsidR="4B83D06E">
        <w:rPr>
          <w:lang w:val="en-US"/>
        </w:rPr>
        <w:t xml:space="preserve"> </w:t>
      </w:r>
      <w:r w:rsidRPr="25540295" w:rsidR="4B83D06E">
        <w:rPr>
          <w:lang w:val="en-US"/>
        </w:rPr>
        <w:t>highly sensitive</w:t>
      </w:r>
      <w:r w:rsidRPr="25540295" w:rsidR="4B83D06E">
        <w:rPr>
          <w:lang w:val="en-US"/>
        </w:rPr>
        <w:t xml:space="preserve"> and specific for </w:t>
      </w:r>
      <w:r w:rsidRPr="25540295" w:rsidR="39E7C292">
        <w:rPr>
          <w:lang w:val="en-US"/>
        </w:rPr>
        <w:t xml:space="preserve">discriminating those with disease (MCI or dementia) from those </w:t>
      </w:r>
      <w:r w:rsidRPr="25540295" w:rsidR="617CE9AC">
        <w:rPr>
          <w:lang w:val="en-US"/>
        </w:rPr>
        <w:t>deemed</w:t>
      </w:r>
      <w:r w:rsidRPr="25540295" w:rsidR="617CE9AC">
        <w:rPr>
          <w:lang w:val="en-US"/>
        </w:rPr>
        <w:t xml:space="preserve"> cognitively normal. </w:t>
      </w:r>
      <w:r w:rsidRPr="25540295" w:rsidR="617CE9AC">
        <w:rPr>
          <w:lang w:val="en-US"/>
        </w:rPr>
        <w:t xml:space="preserve">In one of the early </w:t>
      </w:r>
      <w:r w:rsidRPr="25540295" w:rsidR="3BC82796">
        <w:rPr>
          <w:lang w:val="en-US"/>
        </w:rPr>
        <w:t>studies of the clinical utility of the</w:t>
      </w:r>
      <w:r w:rsidRPr="25540295" w:rsidR="7CEC5D2D">
        <w:rPr>
          <w:lang w:val="en-US"/>
        </w:rPr>
        <w:t xml:space="preserve"> Cogstate Brief Battery</w:t>
      </w:r>
      <w:r w:rsidRPr="25540295" w:rsidR="3BC82796">
        <w:rPr>
          <w:lang w:val="en-US"/>
        </w:rPr>
        <w:t xml:space="preserve"> </w:t>
      </w:r>
      <w:r w:rsidRPr="25540295" w:rsidR="5DCCA06E">
        <w:rPr>
          <w:lang w:val="en-US"/>
        </w:rPr>
        <w:t>(</w:t>
      </w:r>
      <w:r w:rsidRPr="25540295" w:rsidR="3BC82796">
        <w:rPr>
          <w:lang w:val="en-US"/>
        </w:rPr>
        <w:t>CBB</w:t>
      </w:r>
      <w:r w:rsidRPr="25540295" w:rsidR="372A9C2C">
        <w:rPr>
          <w:lang w:val="en-US"/>
        </w:rPr>
        <w:t>)</w:t>
      </w:r>
      <w:r w:rsidRPr="25540295" w:rsidR="3BC82796">
        <w:rPr>
          <w:lang w:val="en-US"/>
        </w:rPr>
        <w:t xml:space="preserve"> in identifying </w:t>
      </w:r>
      <w:r w:rsidRPr="25540295" w:rsidR="0EF72C5E">
        <w:rPr>
          <w:lang w:val="en-US"/>
        </w:rPr>
        <w:t>cognitive</w:t>
      </w:r>
      <w:r w:rsidRPr="25540295" w:rsidR="1D5313AB">
        <w:rPr>
          <w:lang w:val="en-US"/>
        </w:rPr>
        <w:t xml:space="preserve"> impairment associated with </w:t>
      </w:r>
      <w:r w:rsidRPr="25540295" w:rsidR="501328B4">
        <w:rPr>
          <w:lang w:val="en-US"/>
        </w:rPr>
        <w:t>MCI and dementia</w:t>
      </w:r>
      <w:r w:rsidRPr="25540295" w:rsidR="6BBF4F78">
        <w:rPr>
          <w:lang w:val="en-US"/>
        </w:rPr>
        <w:t xml:space="preserve">, participants </w:t>
      </w:r>
      <w:r w:rsidRPr="25540295" w:rsidR="72549D0C">
        <w:rPr>
          <w:lang w:val="en-US"/>
        </w:rPr>
        <w:t>in the AIBL study</w:t>
      </w:r>
      <w:r w:rsidRPr="25540295" w:rsidR="33C85735">
        <w:rPr>
          <w:lang w:val="en-US"/>
        </w:rPr>
        <w:t xml:space="preserve"> were assessed with the CBB as well as </w:t>
      </w:r>
      <w:r w:rsidRPr="25540295" w:rsidR="13E6F04F">
        <w:rPr>
          <w:lang w:val="en-US"/>
        </w:rPr>
        <w:t>traditional neuropsychological tests and were diagnosed as cognitively normal</w:t>
      </w:r>
      <w:r w:rsidRPr="25540295" w:rsidR="1E938CB5">
        <w:rPr>
          <w:lang w:val="en-US"/>
        </w:rPr>
        <w:t xml:space="preserve"> (n = 659)</w:t>
      </w:r>
      <w:r w:rsidRPr="25540295" w:rsidR="13E6F04F">
        <w:rPr>
          <w:lang w:val="en-US"/>
        </w:rPr>
        <w:t>, MCI</w:t>
      </w:r>
      <w:r w:rsidRPr="25540295" w:rsidR="1E938CB5">
        <w:rPr>
          <w:lang w:val="en-US"/>
        </w:rPr>
        <w:t xml:space="preserve"> (n = 107)</w:t>
      </w:r>
      <w:r w:rsidRPr="25540295" w:rsidR="13E6F04F">
        <w:rPr>
          <w:lang w:val="en-US"/>
        </w:rPr>
        <w:t xml:space="preserve">, or </w:t>
      </w:r>
      <w:r w:rsidRPr="25540295" w:rsidR="72D4A042">
        <w:rPr>
          <w:lang w:val="en-US"/>
        </w:rPr>
        <w:t>Alzheimer</w:t>
      </w:r>
      <w:r w:rsidRPr="25540295" w:rsidR="664564EB">
        <w:rPr>
          <w:lang w:val="en-US"/>
        </w:rPr>
        <w:t xml:space="preserve">’s </w:t>
      </w:r>
      <w:r w:rsidRPr="25540295" w:rsidR="13E6F04F">
        <w:rPr>
          <w:lang w:val="en-US"/>
        </w:rPr>
        <w:t xml:space="preserve">dementia </w:t>
      </w:r>
      <w:r w:rsidRPr="25540295" w:rsidR="1E938CB5">
        <w:rPr>
          <w:lang w:val="en-US"/>
        </w:rPr>
        <w:t>(n = 51)</w:t>
      </w:r>
      <w:r w:rsidRPr="25540295" w:rsidR="13E6F04F">
        <w:rPr>
          <w:lang w:val="en-US"/>
        </w:rPr>
        <w:t xml:space="preserve"> by </w:t>
      </w:r>
      <w:r w:rsidRPr="25540295" w:rsidR="44F8E9B4">
        <w:rPr>
          <w:lang w:val="en-US"/>
        </w:rPr>
        <w:t xml:space="preserve">the clinical </w:t>
      </w:r>
      <w:r w:rsidRPr="25540295" w:rsidR="7B6F7351">
        <w:rPr>
          <w:lang w:val="en-US"/>
        </w:rPr>
        <w:t>gold standards at that time</w:t>
      </w:r>
      <w:r w:rsidRPr="25540295" w:rsidR="56C2C0D6">
        <w:rPr>
          <w:lang w:val="en-US"/>
        </w:rPr>
        <w:t xml:space="preserve">. </w:t>
      </w:r>
      <w:r w:rsidRPr="25540295" w:rsidR="68B26AC1">
        <w:rPr>
          <w:color w:val="101010"/>
          <w:lang w:val="en-US"/>
        </w:rPr>
        <w:t xml:space="preserve">To increase the reliability of classification, all individuals classified with MCI and AD </w:t>
      </w:r>
      <w:r w:rsidRPr="25540295" w:rsidR="68B26AC1">
        <w:rPr>
          <w:color w:val="101010"/>
          <w:lang w:val="en-US"/>
        </w:rPr>
        <w:t>were required</w:t>
      </w:r>
      <w:r w:rsidRPr="25540295" w:rsidR="68B26AC1">
        <w:rPr>
          <w:color w:val="101010"/>
          <w:lang w:val="en-US"/>
        </w:rPr>
        <w:t xml:space="preserve"> to meet the criteria for these clinical classifications on two consecutive assessments.</w:t>
      </w:r>
      <w:r w:rsidRPr="25540295" w:rsidR="56C2C0D6">
        <w:rPr>
          <w:lang w:val="en-US"/>
        </w:rPr>
        <w:t xml:space="preserve"> In this study</w:t>
      </w:r>
      <w:r w:rsidRPr="25540295" w:rsidR="6D2CCFD0">
        <w:rPr>
          <w:lang w:val="en-US"/>
        </w:rPr>
        <w:t>, Maruff et al.</w:t>
      </w:r>
      <w:r w:rsidRPr="25540295" w:rsidR="796B4B15">
        <w:rPr>
          <w:lang w:val="en-US"/>
        </w:rPr>
        <w:t xml:space="preserve"> </w:t>
      </w:r>
      <w:r w:rsidRPr="25540295" w:rsidR="6D2CCFD0">
        <w:rPr>
          <w:lang w:val="en-US"/>
        </w:rPr>
        <w:t xml:space="preserve">showed </w:t>
      </w:r>
      <w:r w:rsidRPr="25540295" w:rsidR="56C2C0D6">
        <w:rPr>
          <w:lang w:val="en-US"/>
        </w:rPr>
        <w:t xml:space="preserve">that the LWM composite had </w:t>
      </w:r>
      <w:r w:rsidRPr="25540295" w:rsidR="7AE4D025">
        <w:rPr>
          <w:lang w:val="en-US"/>
        </w:rPr>
        <w:t>8</w:t>
      </w:r>
      <w:r w:rsidRPr="25540295" w:rsidR="7248BE6D">
        <w:rPr>
          <w:lang w:val="en-US"/>
        </w:rPr>
        <w:t xml:space="preserve">0% sensitivity and </w:t>
      </w:r>
      <w:r w:rsidRPr="25540295" w:rsidR="1C35443B">
        <w:rPr>
          <w:lang w:val="en-US"/>
        </w:rPr>
        <w:t>85% specificity</w:t>
      </w:r>
      <w:r w:rsidRPr="25540295" w:rsidR="64037A20">
        <w:rPr>
          <w:lang w:val="en-US"/>
        </w:rPr>
        <w:t xml:space="preserve"> for discriminating between MCI and </w:t>
      </w:r>
      <w:r w:rsidRPr="25540295" w:rsidR="38C3F79E">
        <w:rPr>
          <w:lang w:val="en-US"/>
        </w:rPr>
        <w:t xml:space="preserve">cognitively </w:t>
      </w:r>
      <w:r w:rsidRPr="25540295" w:rsidR="38C3F79E">
        <w:rPr>
          <w:lang w:val="en-US"/>
        </w:rPr>
        <w:t>normal</w:t>
      </w:r>
      <w:r w:rsidRPr="25540295" w:rsidR="64037A20">
        <w:rPr>
          <w:lang w:val="en-US"/>
        </w:rPr>
        <w:t>using</w:t>
      </w:r>
      <w:r w:rsidRPr="25540295" w:rsidR="64037A20">
        <w:rPr>
          <w:lang w:val="en-US"/>
        </w:rPr>
        <w:t xml:space="preserve"> a </w:t>
      </w:r>
      <w:r w:rsidRPr="25540295" w:rsidR="64037A20">
        <w:rPr>
          <w:lang w:val="en-US"/>
        </w:rPr>
        <w:t>cut</w:t>
      </w:r>
      <w:r w:rsidRPr="25540295" w:rsidR="47F94CA3">
        <w:rPr>
          <w:lang w:val="en-US"/>
        </w:rPr>
        <w:t>-</w:t>
      </w:r>
      <w:r w:rsidRPr="25540295" w:rsidR="64037A20">
        <w:rPr>
          <w:lang w:val="en-US"/>
        </w:rPr>
        <w:t>point</w:t>
      </w:r>
      <w:r w:rsidRPr="25540295" w:rsidR="64037A20">
        <w:rPr>
          <w:lang w:val="en-US"/>
        </w:rPr>
        <w:t xml:space="preserve"> of 1SD below normative means.</w:t>
      </w:r>
      <w:r w:rsidRPr="25540295" w:rsidR="64037A20">
        <w:rPr>
          <w:lang w:val="en-US"/>
        </w:rPr>
        <w:t xml:space="preserve"> </w:t>
      </w:r>
      <w:r w:rsidRPr="25540295" w:rsidR="34239E67">
        <w:rPr>
          <w:lang w:val="en-US"/>
        </w:rPr>
        <w:t>Sensitivity</w:t>
      </w:r>
      <w:r w:rsidRPr="25540295" w:rsidR="14929153">
        <w:rPr>
          <w:lang w:val="en-US"/>
        </w:rPr>
        <w:t xml:space="preserve"> and specificity for </w:t>
      </w:r>
      <w:r w:rsidRPr="25540295" w:rsidR="71C8A84A">
        <w:rPr>
          <w:lang w:val="en-US"/>
        </w:rPr>
        <w:t xml:space="preserve">AD (vs </w:t>
      </w:r>
      <w:r w:rsidRPr="25540295" w:rsidR="1F65B4A6">
        <w:rPr>
          <w:lang w:val="en-US"/>
        </w:rPr>
        <w:t xml:space="preserve">cognitively </w:t>
      </w:r>
      <w:r w:rsidRPr="25540295" w:rsidR="1F65B4A6">
        <w:rPr>
          <w:lang w:val="en-US"/>
        </w:rPr>
        <w:t>normal</w:t>
      </w:r>
      <w:r w:rsidRPr="25540295" w:rsidR="71C8A84A">
        <w:rPr>
          <w:lang w:val="en-US"/>
        </w:rPr>
        <w:t xml:space="preserve">) at the same </w:t>
      </w:r>
      <w:r w:rsidRPr="25540295" w:rsidR="71C8A84A">
        <w:rPr>
          <w:lang w:val="en-US"/>
        </w:rPr>
        <w:t>cut</w:t>
      </w:r>
      <w:r w:rsidRPr="25540295" w:rsidR="502A8BF5">
        <w:rPr>
          <w:lang w:val="en-US"/>
        </w:rPr>
        <w:t>-</w:t>
      </w:r>
      <w:r w:rsidRPr="25540295" w:rsidR="71C8A84A">
        <w:rPr>
          <w:lang w:val="en-US"/>
        </w:rPr>
        <w:t>point</w:t>
      </w:r>
      <w:r w:rsidRPr="25540295" w:rsidR="71C8A84A">
        <w:rPr>
          <w:lang w:val="en-US"/>
        </w:rPr>
        <w:t xml:space="preserve"> (-1SD) was 100% an</w:t>
      </w:r>
      <w:r w:rsidRPr="25540295" w:rsidR="71C8A84A">
        <w:rPr>
          <w:lang w:val="en-US"/>
        </w:rPr>
        <w:t xml:space="preserve">d </w:t>
      </w:r>
      <w:r w:rsidRPr="25540295" w:rsidR="71C8A84A">
        <w:rPr>
          <w:lang w:val="en-US"/>
        </w:rPr>
        <w:t>8</w:t>
      </w:r>
      <w:r w:rsidRPr="25540295" w:rsidR="71C8A84A">
        <w:rPr>
          <w:lang w:val="en-US"/>
        </w:rPr>
        <w:t>5%</w:t>
      </w:r>
      <w:r w:rsidRPr="25540295" w:rsidR="71C8A84A">
        <w:rPr>
          <w:lang w:val="en-US"/>
        </w:rPr>
        <w:t xml:space="preserve"> respectively.</w:t>
      </w:r>
      <w:r w:rsidRPr="25540295" w:rsidR="71C8A84A">
        <w:rPr>
          <w:lang w:val="en-US"/>
        </w:rPr>
        <w:t xml:space="preserve"> The ROC curves are shown below.</w:t>
      </w:r>
      <w:r w:rsidRPr="25540295" w:rsidR="6C490476">
        <w:rPr>
          <w:lang w:val="en-US"/>
        </w:rPr>
        <w:t xml:space="preserve"> (</w:t>
      </w:r>
      <w:r w:rsidRPr="25540295" w:rsidR="163989FF">
        <w:rPr>
          <w:lang w:val="en-US"/>
        </w:rPr>
        <w:t>Maruff et al., 2013</w:t>
      </w:r>
      <w:r w:rsidRPr="25540295" w:rsidR="6C490476">
        <w:rPr>
          <w:lang w:val="en-US"/>
        </w:rPr>
        <w:t xml:space="preserve">). It should also be noted that, as expected, the </w:t>
      </w:r>
      <w:r w:rsidRPr="25540295" w:rsidR="561B124F">
        <w:rPr>
          <w:lang w:val="en-US"/>
        </w:rPr>
        <w:t>psychomotor speed and attention composite</w:t>
      </w:r>
      <w:r w:rsidRPr="25540295" w:rsidR="46721B1A">
        <w:rPr>
          <w:lang w:val="en-US"/>
        </w:rPr>
        <w:t xml:space="preserve"> (</w:t>
      </w:r>
      <w:r w:rsidRPr="25540295" w:rsidR="46721B1A">
        <w:rPr>
          <w:lang w:val="en-US"/>
        </w:rPr>
        <w:t>derived from the Detection and Identification tests from the CBB)</w:t>
      </w:r>
      <w:r w:rsidRPr="25540295" w:rsidR="561B124F">
        <w:rPr>
          <w:lang w:val="en-US"/>
        </w:rPr>
        <w:t xml:space="preserve"> was much less sensitive</w:t>
      </w:r>
      <w:r w:rsidRPr="25540295" w:rsidR="2E1D6079">
        <w:rPr>
          <w:lang w:val="en-US"/>
        </w:rPr>
        <w:t xml:space="preserve"> </w:t>
      </w:r>
      <w:r w:rsidRPr="25540295" w:rsidR="4D0A0A15">
        <w:rPr>
          <w:lang w:val="en-US"/>
        </w:rPr>
        <w:t xml:space="preserve">for </w:t>
      </w:r>
      <w:r w:rsidRPr="25540295" w:rsidR="31A8AA1B">
        <w:rPr>
          <w:lang w:val="en-US"/>
        </w:rPr>
        <w:t>d</w:t>
      </w:r>
      <w:r w:rsidRPr="25540295" w:rsidR="31A8AA1B">
        <w:rPr>
          <w:lang w:val="en-US"/>
        </w:rPr>
        <w:t>is</w:t>
      </w:r>
      <w:r w:rsidRPr="25540295" w:rsidR="31A8AA1B">
        <w:rPr>
          <w:lang w:val="en-US"/>
        </w:rPr>
        <w:t>c</w:t>
      </w:r>
      <w:r w:rsidRPr="25540295" w:rsidR="31A8AA1B">
        <w:rPr>
          <w:lang w:val="en-US"/>
        </w:rPr>
        <w:t>rim</w:t>
      </w:r>
      <w:r w:rsidRPr="25540295" w:rsidR="31A8AA1B">
        <w:rPr>
          <w:lang w:val="en-US"/>
        </w:rPr>
        <w:t>ina</w:t>
      </w:r>
      <w:r w:rsidRPr="25540295" w:rsidR="31A8AA1B">
        <w:rPr>
          <w:lang w:val="en-US"/>
        </w:rPr>
        <w:t>t</w:t>
      </w:r>
      <w:r w:rsidRPr="25540295" w:rsidR="31A8AA1B">
        <w:rPr>
          <w:lang w:val="en-US"/>
        </w:rPr>
        <w:t>in</w:t>
      </w:r>
      <w:r w:rsidRPr="25540295" w:rsidR="31A8AA1B">
        <w:rPr>
          <w:lang w:val="en-US"/>
        </w:rPr>
        <w:t>g</w:t>
      </w:r>
      <w:r w:rsidRPr="25540295" w:rsidR="31A8AA1B">
        <w:rPr>
          <w:lang w:val="en-US"/>
        </w:rPr>
        <w:t xml:space="preserve"> </w:t>
      </w:r>
      <w:r w:rsidRPr="25540295" w:rsidR="7C7D48B8">
        <w:rPr>
          <w:lang w:val="en-US"/>
        </w:rPr>
        <w:t>MC</w:t>
      </w:r>
      <w:r w:rsidRPr="25540295" w:rsidR="7C7D48B8">
        <w:rPr>
          <w:lang w:val="en-US"/>
        </w:rPr>
        <w:t xml:space="preserve">I </w:t>
      </w:r>
      <w:r w:rsidRPr="25540295" w:rsidR="7C7D48B8">
        <w:rPr>
          <w:lang w:val="en-US"/>
        </w:rPr>
        <w:t>a</w:t>
      </w:r>
      <w:r w:rsidRPr="25540295" w:rsidR="7C7D48B8">
        <w:rPr>
          <w:lang w:val="en-US"/>
        </w:rPr>
        <w:t>n</w:t>
      </w:r>
      <w:r w:rsidRPr="25540295" w:rsidR="7C7D48B8">
        <w:rPr>
          <w:lang w:val="en-US"/>
        </w:rPr>
        <w:t>d</w:t>
      </w:r>
      <w:r w:rsidRPr="25540295" w:rsidR="7C7D48B8">
        <w:rPr>
          <w:lang w:val="en-US"/>
        </w:rPr>
        <w:t xml:space="preserve"> d</w:t>
      </w:r>
      <w:r w:rsidRPr="25540295" w:rsidR="7C7D48B8">
        <w:rPr>
          <w:lang w:val="en-US"/>
        </w:rPr>
        <w:t>eme</w:t>
      </w:r>
      <w:r w:rsidRPr="25540295" w:rsidR="7C7D48B8">
        <w:rPr>
          <w:lang w:val="en-US"/>
        </w:rPr>
        <w:t>nt</w:t>
      </w:r>
      <w:r w:rsidRPr="25540295" w:rsidR="7C7D48B8">
        <w:rPr>
          <w:lang w:val="en-US"/>
        </w:rPr>
        <w:t>i</w:t>
      </w:r>
      <w:r w:rsidRPr="25540295" w:rsidR="7C7D48B8">
        <w:rPr>
          <w:lang w:val="en-US"/>
        </w:rPr>
        <w:t>a</w:t>
      </w:r>
      <w:r w:rsidRPr="25540295" w:rsidR="7C7D48B8">
        <w:rPr>
          <w:lang w:val="en-US"/>
        </w:rPr>
        <w:t xml:space="preserve"> </w:t>
      </w:r>
      <w:r w:rsidRPr="25540295" w:rsidR="7C7D48B8">
        <w:rPr>
          <w:lang w:val="en-US"/>
        </w:rPr>
        <w:t>likel</w:t>
      </w:r>
      <w:r w:rsidRPr="25540295" w:rsidR="7C7D48B8">
        <w:rPr>
          <w:lang w:val="en-US"/>
        </w:rPr>
        <w:t xml:space="preserve">y </w:t>
      </w:r>
      <w:r w:rsidRPr="25540295" w:rsidR="43D364A0">
        <w:rPr>
          <w:lang w:val="en-US"/>
        </w:rPr>
        <w:t>d</w:t>
      </w:r>
      <w:r w:rsidRPr="25540295" w:rsidR="43D364A0">
        <w:rPr>
          <w:lang w:val="en-US"/>
        </w:rPr>
        <w:t>ue</w:t>
      </w:r>
      <w:r w:rsidRPr="25540295" w:rsidR="43D364A0">
        <w:rPr>
          <w:lang w:val="en-US"/>
        </w:rPr>
        <w:t xml:space="preserve"> to AD</w:t>
      </w:r>
      <w:r w:rsidRPr="25540295" w:rsidR="7C7D48B8">
        <w:rPr>
          <w:lang w:val="en-US"/>
        </w:rPr>
        <w:t xml:space="preserve"> from </w:t>
      </w:r>
      <w:r w:rsidRPr="25540295" w:rsidR="014A3238">
        <w:rPr>
          <w:lang w:val="en-US"/>
        </w:rPr>
        <w:t>cognitively normal</w:t>
      </w:r>
      <w:r w:rsidRPr="25540295" w:rsidR="0EB8342F">
        <w:rPr>
          <w:lang w:val="en-US"/>
        </w:rPr>
        <w:t>.</w:t>
      </w:r>
    </w:p>
    <w:p w:rsidRPr="00240F42" w:rsidR="00815153" w:rsidP="00F75617" w:rsidRDefault="00703CBB" w14:paraId="192FC249" w14:textId="5A4AC2DC">
      <w:pPr>
        <w:ind w:left="2160"/>
        <w:rPr>
          <w:lang w:val="en-US"/>
        </w:rPr>
      </w:pPr>
      <w:r w:rsidRPr="00240F42">
        <w:rPr>
          <w:noProof/>
          <w:lang w:val="en-US"/>
        </w:rPr>
        <w:drawing>
          <wp:inline distT="0" distB="0" distL="0" distR="0" wp14:anchorId="01225907" wp14:editId="7ECFAA7E">
            <wp:extent cx="4203510" cy="2528393"/>
            <wp:effectExtent l="0" t="0" r="635" b="0"/>
            <wp:docPr id="821550613" name="Picture 1" descr="A graph of a patient's performan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550613" name="Picture 1" descr="A graph of a patient's performance&#10;&#10;AI-generated content may be incorrect."/>
                    <pic:cNvPicPr/>
                  </pic:nvPicPr>
                  <pic:blipFill>
                    <a:blip r:embed="rId64"/>
                    <a:stretch>
                      <a:fillRect/>
                    </a:stretch>
                  </pic:blipFill>
                  <pic:spPr>
                    <a:xfrm>
                      <a:off x="0" y="0"/>
                      <a:ext cx="4229347" cy="2543934"/>
                    </a:xfrm>
                    <a:prstGeom prst="rect">
                      <a:avLst/>
                    </a:prstGeom>
                  </pic:spPr>
                </pic:pic>
              </a:graphicData>
            </a:graphic>
          </wp:inline>
        </w:drawing>
      </w:r>
    </w:p>
    <w:p w:rsidRPr="00240F42" w:rsidR="00305818" w:rsidP="00266FCD" w:rsidRDefault="009A4E60" w14:paraId="7CA14B09" w14:textId="2B90BD22">
      <w:pPr>
        <w:ind w:left="2160"/>
        <w:rPr>
          <w:lang w:val="en-US"/>
        </w:rPr>
      </w:pPr>
      <w:r w:rsidRPr="25540295" w:rsidR="67F190ED">
        <w:rPr>
          <w:lang w:val="en-US"/>
        </w:rPr>
        <w:t>Similarly, i</w:t>
      </w:r>
      <w:r w:rsidRPr="25540295" w:rsidR="4B83D06E">
        <w:rPr>
          <w:lang w:val="en-US"/>
        </w:rPr>
        <w:t xml:space="preserve">n a </w:t>
      </w:r>
      <w:r w:rsidRPr="25540295" w:rsidR="0D4726CD">
        <w:rPr>
          <w:lang w:val="en-US"/>
        </w:rPr>
        <w:t xml:space="preserve">more </w:t>
      </w:r>
      <w:r w:rsidRPr="25540295" w:rsidR="4B83D06E">
        <w:rPr>
          <w:lang w:val="en-US"/>
        </w:rPr>
        <w:t xml:space="preserve">recent study </w:t>
      </w:r>
      <w:r w:rsidRPr="25540295" w:rsidR="230A954D">
        <w:rPr>
          <w:lang w:val="en-US"/>
        </w:rPr>
        <w:t xml:space="preserve">of the </w:t>
      </w:r>
      <w:r w:rsidRPr="25540295" w:rsidR="6356F31C">
        <w:rPr>
          <w:lang w:val="en-US"/>
        </w:rPr>
        <w:t>sensitivity of the CBB to cognitive impairment in AD</w:t>
      </w:r>
      <w:r w:rsidRPr="25540295" w:rsidR="23A8C99F">
        <w:rPr>
          <w:lang w:val="en-US"/>
        </w:rPr>
        <w:t>,</w:t>
      </w:r>
      <w:r w:rsidRPr="25540295" w:rsidR="0D4726CD">
        <w:rPr>
          <w:lang w:val="en-US"/>
        </w:rPr>
        <w:t xml:space="preserve"> </w:t>
      </w:r>
      <w:r w:rsidRPr="25540295" w:rsidR="4DCCEC4C">
        <w:rPr>
          <w:lang w:val="en-US"/>
        </w:rPr>
        <w:t xml:space="preserve">5,001 </w:t>
      </w:r>
      <w:r w:rsidRPr="25540295" w:rsidR="5C11259D">
        <w:rPr>
          <w:lang w:val="en-US"/>
        </w:rPr>
        <w:t xml:space="preserve">cognitively unimpaired </w:t>
      </w:r>
      <w:r w:rsidRPr="25540295" w:rsidR="4B83D06E">
        <w:rPr>
          <w:lang w:val="en-US"/>
        </w:rPr>
        <w:t xml:space="preserve">older adults </w:t>
      </w:r>
      <w:r w:rsidRPr="25540295" w:rsidR="6F545D78">
        <w:rPr>
          <w:lang w:val="en-US"/>
        </w:rPr>
        <w:t>who screened for the A4 study</w:t>
      </w:r>
      <w:r w:rsidRPr="25540295" w:rsidR="4B24BC0D">
        <w:rPr>
          <w:lang w:val="en-US"/>
        </w:rPr>
        <w:t xml:space="preserve"> </w:t>
      </w:r>
      <w:r w:rsidRPr="25540295" w:rsidR="67F190ED">
        <w:rPr>
          <w:lang w:val="en-US"/>
        </w:rPr>
        <w:t xml:space="preserve">and </w:t>
      </w:r>
      <w:r w:rsidRPr="25540295" w:rsidR="25EC48F6">
        <w:rPr>
          <w:lang w:val="en-US"/>
        </w:rPr>
        <w:t xml:space="preserve">194 </w:t>
      </w:r>
      <w:r w:rsidRPr="25540295" w:rsidR="0413F454">
        <w:rPr>
          <w:lang w:val="en-US"/>
        </w:rPr>
        <w:t xml:space="preserve">people with </w:t>
      </w:r>
      <w:r w:rsidRPr="25540295" w:rsidR="028C0A2D">
        <w:rPr>
          <w:lang w:val="en-US"/>
        </w:rPr>
        <w:t xml:space="preserve">early </w:t>
      </w:r>
      <w:r w:rsidRPr="25540295" w:rsidR="6356F31C">
        <w:rPr>
          <w:lang w:val="en-US"/>
        </w:rPr>
        <w:t>Alzheimer’s disease</w:t>
      </w:r>
      <w:r w:rsidRPr="25540295" w:rsidR="0413F454">
        <w:rPr>
          <w:lang w:val="en-US"/>
        </w:rPr>
        <w:t xml:space="preserve"> (CDR 0.5 or 1</w:t>
      </w:r>
      <w:r w:rsidRPr="25540295" w:rsidR="3EABE5CB">
        <w:rPr>
          <w:lang w:val="en-US"/>
        </w:rPr>
        <w:t xml:space="preserve">; </w:t>
      </w:r>
      <w:r w:rsidRPr="25540295" w:rsidR="50F768B6">
        <w:rPr>
          <w:lang w:val="en-US"/>
        </w:rPr>
        <w:t xml:space="preserve">confirmed </w:t>
      </w:r>
      <w:r w:rsidRPr="25540295" w:rsidR="4D57CCAA">
        <w:rPr>
          <w:lang w:val="en-US"/>
        </w:rPr>
        <w:t>medial</w:t>
      </w:r>
      <w:r w:rsidRPr="25540295" w:rsidR="1F17A823">
        <w:rPr>
          <w:lang w:val="en-US"/>
        </w:rPr>
        <w:t xml:space="preserve"> temporal lobe atrophy or </w:t>
      </w:r>
      <w:r w:rsidRPr="25540295" w:rsidR="23A8C99F">
        <w:rPr>
          <w:lang w:val="en-US"/>
        </w:rPr>
        <w:t xml:space="preserve">presence of </w:t>
      </w:r>
      <w:r w:rsidRPr="25540295" w:rsidR="17B5C294">
        <w:rPr>
          <w:lang w:val="en-US"/>
        </w:rPr>
        <w:t xml:space="preserve">CSF </w:t>
      </w:r>
      <w:r w:rsidRPr="25540295" w:rsidR="74325086">
        <w:rPr>
          <w:lang w:val="en-US"/>
        </w:rPr>
        <w:t>AD biomarker</w:t>
      </w:r>
      <w:r w:rsidRPr="25540295" w:rsidR="23A8C99F">
        <w:rPr>
          <w:lang w:val="en-US"/>
        </w:rPr>
        <w:t xml:space="preserve"> signature</w:t>
      </w:r>
      <w:r w:rsidRPr="25540295" w:rsidR="1DD21991">
        <w:rPr>
          <w:lang w:val="en-US"/>
        </w:rPr>
        <w:t xml:space="preserve">) </w:t>
      </w:r>
      <w:r w:rsidRPr="25540295" w:rsidR="0D21EF05">
        <w:rPr>
          <w:lang w:val="en-US"/>
        </w:rPr>
        <w:t>randomized in</w:t>
      </w:r>
      <w:r w:rsidRPr="25540295" w:rsidR="79754883">
        <w:rPr>
          <w:lang w:val="en-US"/>
        </w:rPr>
        <w:t xml:space="preserve"> the ADAMANT</w:t>
      </w:r>
      <w:r w:rsidRPr="25540295" w:rsidR="6356F31C">
        <w:rPr>
          <w:lang w:val="en-US"/>
        </w:rPr>
        <w:t xml:space="preserve">, </w:t>
      </w:r>
      <w:r w:rsidRPr="25540295" w:rsidR="4B83D06E">
        <w:rPr>
          <w:lang w:val="en-US"/>
        </w:rPr>
        <w:t>accuracy of performance on the OCL and ONB tests</w:t>
      </w:r>
      <w:r w:rsidRPr="25540295" w:rsidR="019DD673">
        <w:rPr>
          <w:lang w:val="en-US"/>
        </w:rPr>
        <w:t>,</w:t>
      </w:r>
      <w:r w:rsidRPr="25540295" w:rsidR="4B83D06E">
        <w:rPr>
          <w:lang w:val="en-US"/>
        </w:rPr>
        <w:t xml:space="preserve"> </w:t>
      </w:r>
      <w:r w:rsidRPr="25540295" w:rsidR="0BEBB231">
        <w:rPr>
          <w:lang w:val="en-US"/>
        </w:rPr>
        <w:t xml:space="preserve">as well as the LWM </w:t>
      </w:r>
      <w:r w:rsidRPr="25540295" w:rsidR="095BF8CC">
        <w:rPr>
          <w:lang w:val="en-US"/>
        </w:rPr>
        <w:t>composite</w:t>
      </w:r>
      <w:r w:rsidRPr="25540295" w:rsidR="01A3C8C8">
        <w:rPr>
          <w:lang w:val="en-US"/>
        </w:rPr>
        <w:t>,</w:t>
      </w:r>
      <w:r w:rsidRPr="25540295" w:rsidR="095BF8CC">
        <w:rPr>
          <w:lang w:val="en-US"/>
        </w:rPr>
        <w:t xml:space="preserve"> </w:t>
      </w:r>
      <w:r w:rsidRPr="25540295" w:rsidR="4B83D06E">
        <w:rPr>
          <w:lang w:val="en-US"/>
        </w:rPr>
        <w:t xml:space="preserve">showed strong ability to discriminate </w:t>
      </w:r>
      <w:r w:rsidRPr="25540295" w:rsidR="5ED4FD6D">
        <w:rPr>
          <w:lang w:val="en-US"/>
        </w:rPr>
        <w:t xml:space="preserve">between </w:t>
      </w:r>
      <w:r w:rsidRPr="25540295" w:rsidR="4B83D06E">
        <w:rPr>
          <w:lang w:val="en-US"/>
        </w:rPr>
        <w:t xml:space="preserve">cognitively normal </w:t>
      </w:r>
      <w:r w:rsidRPr="25540295" w:rsidR="6A85C6B0">
        <w:rPr>
          <w:lang w:val="en-US"/>
        </w:rPr>
        <w:t xml:space="preserve">participants </w:t>
      </w:r>
      <w:r w:rsidRPr="25540295" w:rsidR="5ED4FD6D">
        <w:rPr>
          <w:lang w:val="en-US"/>
        </w:rPr>
        <w:t>and those with</w:t>
      </w:r>
      <w:r w:rsidRPr="25540295" w:rsidR="028C0A2D">
        <w:rPr>
          <w:lang w:val="en-US"/>
        </w:rPr>
        <w:t xml:space="preserve"> early</w:t>
      </w:r>
      <w:r w:rsidRPr="25540295" w:rsidR="5ED4FD6D">
        <w:rPr>
          <w:lang w:val="en-US"/>
        </w:rPr>
        <w:t xml:space="preserve"> AD </w:t>
      </w:r>
      <w:r w:rsidRPr="25540295" w:rsidR="24BCF8F2">
        <w:rPr>
          <w:lang w:val="en-US"/>
        </w:rPr>
        <w:t xml:space="preserve">at either CDR 0.5 or </w:t>
      </w:r>
      <w:r w:rsidRPr="25540295" w:rsidR="682C0E42">
        <w:rPr>
          <w:lang w:val="en-US"/>
        </w:rPr>
        <w:t>CDR</w:t>
      </w:r>
      <w:r w:rsidRPr="25540295" w:rsidR="23E20126">
        <w:rPr>
          <w:lang w:val="en-US"/>
        </w:rPr>
        <w:t xml:space="preserve"> </w:t>
      </w:r>
      <w:r w:rsidRPr="25540295" w:rsidR="218659CC">
        <w:rPr>
          <w:lang w:val="en-US"/>
        </w:rPr>
        <w:t xml:space="preserve">&gt;0.5 </w:t>
      </w:r>
      <w:r w:rsidRPr="25540295" w:rsidR="4B83D06E">
        <w:rPr>
          <w:lang w:val="en-US"/>
        </w:rPr>
        <w:t>(White et al., 2023), see Table</w:t>
      </w:r>
      <w:r w:rsidRPr="25540295" w:rsidR="6A85C6B0">
        <w:rPr>
          <w:lang w:val="en-US"/>
        </w:rPr>
        <w:t xml:space="preserve"> below</w:t>
      </w:r>
      <w:r w:rsidRPr="25540295" w:rsidR="4B83D06E">
        <w:rPr>
          <w:lang w:val="en-US"/>
        </w:rPr>
        <w:t xml:space="preserve">. </w:t>
      </w:r>
    </w:p>
    <w:p w:rsidRPr="00240F42" w:rsidR="00FA5D8C" w:rsidP="00266FCD" w:rsidRDefault="000A6147" w14:paraId="7D854302" w14:textId="27622E91">
      <w:pPr>
        <w:ind w:left="2160"/>
        <w:rPr>
          <w:lang w:val="en-US"/>
        </w:rPr>
      </w:pPr>
      <w:r w:rsidRPr="00240F42">
        <w:rPr>
          <w:lang w:val="en-US"/>
        </w:rPr>
        <w:t xml:space="preserve"> </w:t>
      </w:r>
    </w:p>
    <w:tbl>
      <w:tblPr>
        <w:tblStyle w:val="TableGrid"/>
        <w:tblW w:w="6882" w:type="dxa"/>
        <w:tblInd w:w="2160" w:type="dxa"/>
        <w:tblLook w:val="04A0" w:firstRow="1" w:lastRow="0" w:firstColumn="1" w:lastColumn="0" w:noHBand="0" w:noVBand="1"/>
      </w:tblPr>
      <w:tblGrid>
        <w:gridCol w:w="1157"/>
        <w:gridCol w:w="908"/>
        <w:gridCol w:w="855"/>
        <w:gridCol w:w="734"/>
        <w:gridCol w:w="798"/>
        <w:gridCol w:w="834"/>
        <w:gridCol w:w="798"/>
        <w:gridCol w:w="798"/>
      </w:tblGrid>
      <w:tr w:rsidRPr="00240F42" w:rsidR="00B229B8" w:rsidTr="25540295" w14:paraId="2C9E6C4E" w14:textId="77777777">
        <w:tc>
          <w:tcPr>
            <w:tcW w:w="1157" w:type="dxa"/>
            <w:tcMar/>
          </w:tcPr>
          <w:p w:rsidRPr="00240F42" w:rsidR="00B229B8" w:rsidP="00266FCD" w:rsidRDefault="00B229B8" w14:paraId="4A7EAB1C" w14:textId="77777777">
            <w:pPr>
              <w:rPr>
                <w:lang w:val="en-US"/>
              </w:rPr>
            </w:pPr>
          </w:p>
        </w:tc>
        <w:tc>
          <w:tcPr>
            <w:tcW w:w="908" w:type="dxa"/>
            <w:tcMar/>
          </w:tcPr>
          <w:p w:rsidRPr="00240F42" w:rsidR="00B229B8" w:rsidP="00F75617" w:rsidRDefault="00B229B8" w14:paraId="787730A1" w14:textId="0010B3E3">
            <w:pPr>
              <w:jc w:val="center"/>
              <w:rPr>
                <w:b/>
                <w:lang w:val="en-US"/>
              </w:rPr>
            </w:pPr>
            <w:r w:rsidRPr="00240F42">
              <w:rPr>
                <w:b/>
                <w:lang w:val="en-US"/>
              </w:rPr>
              <w:t>CN</w:t>
            </w:r>
          </w:p>
        </w:tc>
        <w:tc>
          <w:tcPr>
            <w:tcW w:w="2387" w:type="dxa"/>
            <w:gridSpan w:val="3"/>
            <w:tcMar/>
          </w:tcPr>
          <w:p w:rsidRPr="00240F42" w:rsidR="00B229B8" w:rsidP="00F75617" w:rsidRDefault="00B229B8" w14:paraId="58F2C9BC" w14:textId="67B19D0A">
            <w:pPr>
              <w:jc w:val="center"/>
              <w:rPr>
                <w:b/>
                <w:lang w:val="en-US"/>
              </w:rPr>
            </w:pPr>
            <w:r w:rsidRPr="00240F42">
              <w:rPr>
                <w:b/>
                <w:lang w:val="en-US"/>
              </w:rPr>
              <w:t>CDR 0.5</w:t>
            </w:r>
            <w:r w:rsidRPr="00240F42" w:rsidR="00DD0CD2">
              <w:rPr>
                <w:b/>
                <w:lang w:val="en-US"/>
              </w:rPr>
              <w:t>*</w:t>
            </w:r>
          </w:p>
        </w:tc>
        <w:tc>
          <w:tcPr>
            <w:tcW w:w="2430" w:type="dxa"/>
            <w:gridSpan w:val="3"/>
            <w:tcMar/>
          </w:tcPr>
          <w:p w:rsidRPr="00240F42" w:rsidR="00B229B8" w:rsidP="00F75617" w:rsidRDefault="00B229B8" w14:paraId="14ACCE7F" w14:textId="35C5B419">
            <w:pPr>
              <w:jc w:val="center"/>
              <w:rPr>
                <w:b/>
                <w:lang w:val="en-US"/>
              </w:rPr>
            </w:pPr>
            <w:r w:rsidRPr="00240F42">
              <w:rPr>
                <w:b/>
                <w:lang w:val="en-US"/>
              </w:rPr>
              <w:t>CDR &gt;0.5</w:t>
            </w:r>
            <w:r w:rsidRPr="00240F42" w:rsidR="00DD0CD2">
              <w:rPr>
                <w:b/>
                <w:lang w:val="en-US"/>
              </w:rPr>
              <w:t>^</w:t>
            </w:r>
          </w:p>
        </w:tc>
      </w:tr>
      <w:tr w:rsidRPr="00240F42" w:rsidR="00B229B8" w:rsidTr="25540295" w14:paraId="4582E905" w14:textId="77777777">
        <w:tc>
          <w:tcPr>
            <w:tcW w:w="1157" w:type="dxa"/>
            <w:tcMar/>
          </w:tcPr>
          <w:p w:rsidRPr="00240F42" w:rsidR="00B229B8" w:rsidP="00266FCD" w:rsidRDefault="00B229B8" w14:paraId="63CD2932" w14:textId="0EE55DB9">
            <w:pPr>
              <w:rPr>
                <w:b/>
                <w:lang w:val="en-US"/>
              </w:rPr>
            </w:pPr>
            <w:r w:rsidRPr="00240F42">
              <w:rPr>
                <w:b/>
                <w:lang w:val="en-US"/>
              </w:rPr>
              <w:t>Measure</w:t>
            </w:r>
          </w:p>
        </w:tc>
        <w:tc>
          <w:tcPr>
            <w:tcW w:w="908" w:type="dxa"/>
            <w:tcMar/>
          </w:tcPr>
          <w:p w:rsidRPr="00240F42" w:rsidR="00B229B8" w:rsidP="00266FCD" w:rsidRDefault="00B229B8" w14:paraId="50B2452B" w14:textId="15F5A37E">
            <w:pPr>
              <w:rPr>
                <w:b/>
                <w:lang w:val="en-US"/>
              </w:rPr>
            </w:pPr>
            <w:r w:rsidRPr="00240F42">
              <w:rPr>
                <w:b/>
                <w:lang w:val="en-US"/>
              </w:rPr>
              <w:t>Mean (SD)</w:t>
            </w:r>
          </w:p>
        </w:tc>
        <w:tc>
          <w:tcPr>
            <w:tcW w:w="855" w:type="dxa"/>
            <w:tcMar/>
          </w:tcPr>
          <w:p w:rsidRPr="00240F42" w:rsidR="00B229B8" w:rsidP="00266FCD" w:rsidRDefault="00B229B8" w14:paraId="621472F0" w14:textId="07B92F1C">
            <w:pPr>
              <w:rPr>
                <w:b/>
                <w:lang w:val="en-US"/>
              </w:rPr>
            </w:pPr>
            <w:r w:rsidRPr="00240F42">
              <w:rPr>
                <w:b/>
                <w:lang w:val="en-US"/>
              </w:rPr>
              <w:t>Mean (SD)</w:t>
            </w:r>
          </w:p>
        </w:tc>
        <w:tc>
          <w:tcPr>
            <w:tcW w:w="734" w:type="dxa"/>
            <w:tcMar/>
          </w:tcPr>
          <w:p w:rsidRPr="00240F42" w:rsidR="00B229B8" w:rsidP="00266FCD" w:rsidRDefault="00B229B8" w14:paraId="458A45BE" w14:textId="3AA257F1">
            <w:pPr>
              <w:rPr>
                <w:b/>
                <w:lang w:val="en-US"/>
              </w:rPr>
            </w:pPr>
            <w:r w:rsidRPr="00240F42">
              <w:rPr>
                <w:b/>
                <w:lang w:val="en-US"/>
              </w:rPr>
              <w:t>Sens</w:t>
            </w:r>
          </w:p>
        </w:tc>
        <w:tc>
          <w:tcPr>
            <w:tcW w:w="798" w:type="dxa"/>
            <w:tcMar/>
          </w:tcPr>
          <w:p w:rsidRPr="00240F42" w:rsidR="00B229B8" w:rsidP="00266FCD" w:rsidRDefault="00B229B8" w14:paraId="64A25AB8" w14:textId="2AEC467C">
            <w:pPr>
              <w:rPr>
                <w:b/>
                <w:lang w:val="en-US"/>
              </w:rPr>
            </w:pPr>
            <w:r w:rsidRPr="00240F42">
              <w:rPr>
                <w:b/>
                <w:lang w:val="en-US"/>
              </w:rPr>
              <w:t>Spec</w:t>
            </w:r>
          </w:p>
        </w:tc>
        <w:tc>
          <w:tcPr>
            <w:tcW w:w="834" w:type="dxa"/>
            <w:tcMar/>
          </w:tcPr>
          <w:p w:rsidRPr="00240F42" w:rsidR="00B229B8" w:rsidP="00266FCD" w:rsidRDefault="00B229B8" w14:paraId="437F36BC" w14:textId="536E044D">
            <w:pPr>
              <w:rPr>
                <w:b/>
                <w:lang w:val="en-US"/>
              </w:rPr>
            </w:pPr>
            <w:r w:rsidRPr="00240F42">
              <w:rPr>
                <w:b/>
                <w:lang w:val="en-US"/>
              </w:rPr>
              <w:t>Mean (SC)</w:t>
            </w:r>
          </w:p>
        </w:tc>
        <w:tc>
          <w:tcPr>
            <w:tcW w:w="798" w:type="dxa"/>
            <w:tcMar/>
          </w:tcPr>
          <w:p w:rsidRPr="00240F42" w:rsidR="00B229B8" w:rsidP="00266FCD" w:rsidRDefault="00B229B8" w14:paraId="0263A7BD" w14:textId="00B16062">
            <w:pPr>
              <w:rPr>
                <w:b/>
                <w:lang w:val="en-US"/>
              </w:rPr>
            </w:pPr>
            <w:r w:rsidRPr="00240F42">
              <w:rPr>
                <w:b/>
                <w:lang w:val="en-US"/>
              </w:rPr>
              <w:t>Sens</w:t>
            </w:r>
          </w:p>
        </w:tc>
        <w:tc>
          <w:tcPr>
            <w:tcW w:w="798" w:type="dxa"/>
            <w:tcMar/>
          </w:tcPr>
          <w:p w:rsidRPr="00240F42" w:rsidR="00B229B8" w:rsidP="00266FCD" w:rsidRDefault="00B229B8" w14:paraId="44269E2E" w14:textId="5D5C618B">
            <w:pPr>
              <w:rPr>
                <w:b/>
                <w:lang w:val="en-US"/>
              </w:rPr>
            </w:pPr>
            <w:r w:rsidRPr="00240F42">
              <w:rPr>
                <w:b/>
                <w:lang w:val="en-US"/>
              </w:rPr>
              <w:t>Spec</w:t>
            </w:r>
          </w:p>
        </w:tc>
      </w:tr>
      <w:tr w:rsidRPr="00240F42" w:rsidR="00B229B8" w:rsidTr="25540295" w14:paraId="21C7AE55" w14:textId="77777777">
        <w:tc>
          <w:tcPr>
            <w:tcW w:w="1157" w:type="dxa"/>
            <w:tcMar/>
          </w:tcPr>
          <w:p w:rsidRPr="00240F42" w:rsidR="00B229B8" w:rsidP="00266FCD" w:rsidRDefault="00386413" w14:paraId="4A323E48" w14:textId="793B0839">
            <w:pPr>
              <w:rPr>
                <w:lang w:val="en-US"/>
              </w:rPr>
            </w:pPr>
            <w:r w:rsidRPr="00240F42">
              <w:rPr>
                <w:lang w:val="en-US"/>
              </w:rPr>
              <w:t>O</w:t>
            </w:r>
            <w:r w:rsidRPr="00240F42" w:rsidR="00BA5A91">
              <w:rPr>
                <w:lang w:val="en-US"/>
              </w:rPr>
              <w:t>NB</w:t>
            </w:r>
            <w:r w:rsidRPr="00240F42">
              <w:rPr>
                <w:lang w:val="en-US"/>
              </w:rPr>
              <w:t xml:space="preserve"> accuracy</w:t>
            </w:r>
          </w:p>
        </w:tc>
        <w:tc>
          <w:tcPr>
            <w:tcW w:w="908" w:type="dxa"/>
            <w:tcMar/>
          </w:tcPr>
          <w:p w:rsidRPr="00240F42" w:rsidR="00B229B8" w:rsidP="00266FCD" w:rsidRDefault="00B64CFE" w14:paraId="048C255B" w14:textId="2887A980">
            <w:pPr>
              <w:rPr>
                <w:lang w:val="en-US"/>
              </w:rPr>
            </w:pPr>
            <w:r w:rsidRPr="00240F42">
              <w:rPr>
                <w:lang w:val="en-US"/>
              </w:rPr>
              <w:t>1.38 (</w:t>
            </w:r>
            <w:r w:rsidRPr="00240F42" w:rsidR="007D2A33">
              <w:rPr>
                <w:lang w:val="en-US"/>
              </w:rPr>
              <w:t>0.16)</w:t>
            </w:r>
          </w:p>
        </w:tc>
        <w:tc>
          <w:tcPr>
            <w:tcW w:w="855" w:type="dxa"/>
            <w:tcMar/>
          </w:tcPr>
          <w:p w:rsidRPr="00240F42" w:rsidR="00B229B8" w:rsidP="00266FCD" w:rsidRDefault="007B46D0" w14:paraId="0F81B554" w14:textId="767BC9C4">
            <w:pPr>
              <w:rPr>
                <w:lang w:val="en-US"/>
              </w:rPr>
            </w:pPr>
            <w:r w:rsidRPr="00240F42">
              <w:rPr>
                <w:lang w:val="en-US"/>
              </w:rPr>
              <w:t>1.06 (</w:t>
            </w:r>
            <w:r w:rsidRPr="00240F42" w:rsidR="003846B6">
              <w:rPr>
                <w:lang w:val="en-US"/>
              </w:rPr>
              <w:t>0.22)</w:t>
            </w:r>
          </w:p>
        </w:tc>
        <w:tc>
          <w:tcPr>
            <w:tcW w:w="734" w:type="dxa"/>
            <w:tcMar/>
          </w:tcPr>
          <w:p w:rsidRPr="00240F42" w:rsidR="00B229B8" w:rsidP="00266FCD" w:rsidRDefault="00DD0CD2" w14:paraId="7E1623DD" w14:textId="341F2498">
            <w:pPr>
              <w:rPr>
                <w:lang w:val="en-US"/>
              </w:rPr>
            </w:pPr>
            <w:r w:rsidRPr="00240F42">
              <w:rPr>
                <w:lang w:val="en-US"/>
              </w:rPr>
              <w:t>74%</w:t>
            </w:r>
          </w:p>
        </w:tc>
        <w:tc>
          <w:tcPr>
            <w:tcW w:w="798" w:type="dxa"/>
            <w:tcMar/>
          </w:tcPr>
          <w:p w:rsidRPr="00240F42" w:rsidR="00B229B8" w:rsidP="00266FCD" w:rsidRDefault="00DD0CD2" w14:paraId="326AD903" w14:textId="4FFD69A0">
            <w:pPr>
              <w:rPr>
                <w:lang w:val="en-US"/>
              </w:rPr>
            </w:pPr>
            <w:r w:rsidRPr="00240F42">
              <w:rPr>
                <w:lang w:val="en-US"/>
              </w:rPr>
              <w:t>87%</w:t>
            </w:r>
          </w:p>
        </w:tc>
        <w:tc>
          <w:tcPr>
            <w:tcW w:w="834" w:type="dxa"/>
            <w:tcMar/>
          </w:tcPr>
          <w:p w:rsidRPr="00240F42" w:rsidR="00B229B8" w:rsidP="00266FCD" w:rsidRDefault="0079351E" w14:paraId="48140801" w14:textId="2127F15B">
            <w:pPr>
              <w:rPr>
                <w:lang w:val="en-US"/>
              </w:rPr>
            </w:pPr>
            <w:r w:rsidRPr="00240F42">
              <w:rPr>
                <w:lang w:val="en-US"/>
              </w:rPr>
              <w:t>0.95 (.017)</w:t>
            </w:r>
          </w:p>
        </w:tc>
        <w:tc>
          <w:tcPr>
            <w:tcW w:w="798" w:type="dxa"/>
            <w:tcMar/>
          </w:tcPr>
          <w:p w:rsidRPr="00240F42" w:rsidR="00B229B8" w:rsidP="00266FCD" w:rsidRDefault="001D496B" w14:paraId="4383E5E1" w14:textId="4C5D53E6">
            <w:pPr>
              <w:rPr>
                <w:lang w:val="en-US"/>
              </w:rPr>
            </w:pPr>
            <w:r w:rsidRPr="00240F42">
              <w:rPr>
                <w:lang w:val="en-US"/>
              </w:rPr>
              <w:t>9</w:t>
            </w:r>
            <w:r w:rsidRPr="00240F42" w:rsidR="00836801">
              <w:rPr>
                <w:lang w:val="en-US"/>
              </w:rPr>
              <w:t>0</w:t>
            </w:r>
            <w:r w:rsidRPr="00240F42" w:rsidR="00FE5FFA">
              <w:rPr>
                <w:lang w:val="en-US"/>
              </w:rPr>
              <w:t>%</w:t>
            </w:r>
          </w:p>
        </w:tc>
        <w:tc>
          <w:tcPr>
            <w:tcW w:w="798" w:type="dxa"/>
            <w:tcMar/>
          </w:tcPr>
          <w:p w:rsidRPr="00240F42" w:rsidR="00B229B8" w:rsidP="00266FCD" w:rsidRDefault="00586757" w14:paraId="3616C893" w14:textId="4B00F520">
            <w:pPr>
              <w:rPr>
                <w:lang w:val="en-US"/>
              </w:rPr>
            </w:pPr>
            <w:r w:rsidRPr="00240F42">
              <w:rPr>
                <w:lang w:val="en-US"/>
              </w:rPr>
              <w:t>8</w:t>
            </w:r>
            <w:r w:rsidRPr="00240F42" w:rsidR="00836801">
              <w:rPr>
                <w:lang w:val="en-US"/>
              </w:rPr>
              <w:t>7</w:t>
            </w:r>
            <w:r w:rsidRPr="00240F42">
              <w:rPr>
                <w:lang w:val="en-US"/>
              </w:rPr>
              <w:t>%</w:t>
            </w:r>
          </w:p>
        </w:tc>
      </w:tr>
      <w:tr w:rsidRPr="00240F42" w:rsidR="00B229B8" w:rsidTr="25540295" w14:paraId="65D44795" w14:textId="77777777">
        <w:tc>
          <w:tcPr>
            <w:tcW w:w="1157" w:type="dxa"/>
            <w:tcMar/>
          </w:tcPr>
          <w:p w:rsidRPr="00240F42" w:rsidR="00B229B8" w:rsidP="00266FCD" w:rsidRDefault="00386413" w14:paraId="0477B8B7" w14:textId="49B6C324">
            <w:pPr>
              <w:rPr>
                <w:lang w:val="en-US"/>
              </w:rPr>
            </w:pPr>
            <w:r w:rsidRPr="00240F42">
              <w:rPr>
                <w:lang w:val="en-US"/>
              </w:rPr>
              <w:t>O</w:t>
            </w:r>
            <w:r w:rsidRPr="00240F42" w:rsidR="00BA5A91">
              <w:rPr>
                <w:lang w:val="en-US"/>
              </w:rPr>
              <w:t xml:space="preserve">CL </w:t>
            </w:r>
            <w:r w:rsidRPr="00240F42">
              <w:rPr>
                <w:lang w:val="en-US"/>
              </w:rPr>
              <w:t>accuracy</w:t>
            </w:r>
          </w:p>
        </w:tc>
        <w:tc>
          <w:tcPr>
            <w:tcW w:w="908" w:type="dxa"/>
            <w:tcMar/>
          </w:tcPr>
          <w:p w:rsidRPr="00240F42" w:rsidR="00B229B8" w:rsidP="00266FCD" w:rsidRDefault="00ED6E91" w14:paraId="7FF6030B" w14:textId="374993B9">
            <w:pPr>
              <w:rPr>
                <w:lang w:val="en-US"/>
              </w:rPr>
            </w:pPr>
            <w:r w:rsidRPr="00240F42">
              <w:rPr>
                <w:lang w:val="en-US"/>
              </w:rPr>
              <w:t>1.05 (0.13)</w:t>
            </w:r>
          </w:p>
        </w:tc>
        <w:tc>
          <w:tcPr>
            <w:tcW w:w="855" w:type="dxa"/>
            <w:tcMar/>
          </w:tcPr>
          <w:p w:rsidRPr="00240F42" w:rsidR="00B229B8" w:rsidP="00266FCD" w:rsidRDefault="00F13E21" w14:paraId="1BDFB08A" w14:textId="0B32F6EA">
            <w:pPr>
              <w:rPr>
                <w:lang w:val="en-US"/>
              </w:rPr>
            </w:pPr>
            <w:r w:rsidRPr="00240F42">
              <w:rPr>
                <w:lang w:val="en-US"/>
              </w:rPr>
              <w:t>0.</w:t>
            </w:r>
            <w:r w:rsidRPr="00240F42" w:rsidR="003006F9">
              <w:rPr>
                <w:lang w:val="en-US"/>
              </w:rPr>
              <w:t>91 (0.12)</w:t>
            </w:r>
          </w:p>
        </w:tc>
        <w:tc>
          <w:tcPr>
            <w:tcW w:w="734" w:type="dxa"/>
            <w:tcMar/>
          </w:tcPr>
          <w:p w:rsidRPr="00240F42" w:rsidR="00B229B8" w:rsidP="00266FCD" w:rsidRDefault="00620E39" w14:paraId="6F84550D" w14:textId="012FBAE9">
            <w:pPr>
              <w:rPr>
                <w:lang w:val="en-US"/>
              </w:rPr>
            </w:pPr>
            <w:r w:rsidRPr="00240F42">
              <w:rPr>
                <w:lang w:val="en-US"/>
              </w:rPr>
              <w:t>55%</w:t>
            </w:r>
          </w:p>
        </w:tc>
        <w:tc>
          <w:tcPr>
            <w:tcW w:w="798" w:type="dxa"/>
            <w:tcMar/>
          </w:tcPr>
          <w:p w:rsidRPr="00240F42" w:rsidR="00B229B8" w:rsidP="00266FCD" w:rsidRDefault="00B95421" w14:paraId="42BFD965" w14:textId="16CAD3C5">
            <w:pPr>
              <w:rPr>
                <w:lang w:val="en-US"/>
              </w:rPr>
            </w:pPr>
            <w:r w:rsidRPr="00240F42">
              <w:rPr>
                <w:lang w:val="en-US"/>
              </w:rPr>
              <w:t>85%</w:t>
            </w:r>
          </w:p>
        </w:tc>
        <w:tc>
          <w:tcPr>
            <w:tcW w:w="834" w:type="dxa"/>
            <w:tcMar/>
          </w:tcPr>
          <w:p w:rsidRPr="00240F42" w:rsidR="00B229B8" w:rsidP="00266FCD" w:rsidRDefault="000F06C6" w14:paraId="5503D354" w14:textId="3275A4AB">
            <w:pPr>
              <w:rPr>
                <w:lang w:val="en-US"/>
              </w:rPr>
            </w:pPr>
            <w:r w:rsidRPr="00240F42">
              <w:rPr>
                <w:lang w:val="en-US"/>
              </w:rPr>
              <w:t>0.86 (</w:t>
            </w:r>
            <w:r w:rsidRPr="00240F42" w:rsidR="008468A0">
              <w:rPr>
                <w:lang w:val="en-US"/>
              </w:rPr>
              <w:t>0.08)</w:t>
            </w:r>
          </w:p>
        </w:tc>
        <w:tc>
          <w:tcPr>
            <w:tcW w:w="798" w:type="dxa"/>
            <w:tcMar/>
          </w:tcPr>
          <w:p w:rsidRPr="00240F42" w:rsidR="00B229B8" w:rsidP="00266FCD" w:rsidRDefault="00A778B8" w14:paraId="0ECF1CFA" w14:textId="7CFAEA64">
            <w:pPr>
              <w:rPr>
                <w:lang w:val="en-US"/>
              </w:rPr>
            </w:pPr>
            <w:r w:rsidRPr="00240F42">
              <w:rPr>
                <w:lang w:val="en-US"/>
              </w:rPr>
              <w:t>77%</w:t>
            </w:r>
          </w:p>
        </w:tc>
        <w:tc>
          <w:tcPr>
            <w:tcW w:w="798" w:type="dxa"/>
            <w:tcMar/>
          </w:tcPr>
          <w:p w:rsidRPr="00240F42" w:rsidR="00B229B8" w:rsidP="00266FCD" w:rsidRDefault="00A778B8" w14:paraId="3A976608" w14:textId="5AF462C2">
            <w:pPr>
              <w:rPr>
                <w:lang w:val="en-US"/>
              </w:rPr>
            </w:pPr>
            <w:r w:rsidRPr="00240F42">
              <w:rPr>
                <w:lang w:val="en-US"/>
              </w:rPr>
              <w:t>85%</w:t>
            </w:r>
          </w:p>
        </w:tc>
      </w:tr>
      <w:tr w:rsidRPr="00240F42" w:rsidR="00B229B8" w:rsidTr="25540295" w14:paraId="0E8C0FDB" w14:textId="77777777">
        <w:tc>
          <w:tcPr>
            <w:tcW w:w="1157" w:type="dxa"/>
            <w:tcMar/>
          </w:tcPr>
          <w:p w:rsidRPr="00240F42" w:rsidR="00B229B8" w:rsidP="00266FCD" w:rsidRDefault="00386413" w14:paraId="1BCB15AB" w14:textId="25EF2406">
            <w:pPr>
              <w:rPr>
                <w:lang w:val="en-US"/>
              </w:rPr>
            </w:pPr>
            <w:r w:rsidRPr="00240F42">
              <w:rPr>
                <w:lang w:val="en-US"/>
              </w:rPr>
              <w:t>LWM</w:t>
            </w:r>
          </w:p>
        </w:tc>
        <w:tc>
          <w:tcPr>
            <w:tcW w:w="908" w:type="dxa"/>
            <w:tcMar/>
          </w:tcPr>
          <w:p w:rsidRPr="00240F42" w:rsidR="00B229B8" w:rsidP="00266FCD" w:rsidRDefault="00A02D5A" w14:paraId="590B023C" w14:textId="3ABFDA1C">
            <w:pPr>
              <w:rPr>
                <w:lang w:val="en-US"/>
              </w:rPr>
            </w:pPr>
            <w:r w:rsidRPr="00240F42">
              <w:rPr>
                <w:lang w:val="en-US"/>
              </w:rPr>
              <w:t>1.21 (</w:t>
            </w:r>
            <w:r w:rsidRPr="00240F42" w:rsidR="008766F3">
              <w:rPr>
                <w:lang w:val="en-US"/>
              </w:rPr>
              <w:t>0.11)</w:t>
            </w:r>
          </w:p>
        </w:tc>
        <w:tc>
          <w:tcPr>
            <w:tcW w:w="855" w:type="dxa"/>
            <w:tcMar/>
          </w:tcPr>
          <w:p w:rsidRPr="00240F42" w:rsidR="00B229B8" w:rsidP="00266FCD" w:rsidRDefault="00D637FA" w14:paraId="16618BB8" w14:textId="7999D96C">
            <w:pPr>
              <w:rPr>
                <w:lang w:val="en-US"/>
              </w:rPr>
            </w:pPr>
            <w:r w:rsidRPr="00240F42">
              <w:rPr>
                <w:lang w:val="en-US"/>
              </w:rPr>
              <w:t>0.98 (0.13)</w:t>
            </w:r>
          </w:p>
        </w:tc>
        <w:tc>
          <w:tcPr>
            <w:tcW w:w="734" w:type="dxa"/>
            <w:tcMar/>
          </w:tcPr>
          <w:p w:rsidRPr="00240F42" w:rsidR="00B229B8" w:rsidP="00266FCD" w:rsidRDefault="001500CA" w14:paraId="3739D61B" w14:textId="377C0F9E">
            <w:pPr>
              <w:rPr>
                <w:lang w:val="en-US"/>
              </w:rPr>
            </w:pPr>
            <w:r w:rsidRPr="00240F42">
              <w:rPr>
                <w:lang w:val="en-US"/>
              </w:rPr>
              <w:t>79%</w:t>
            </w:r>
          </w:p>
        </w:tc>
        <w:tc>
          <w:tcPr>
            <w:tcW w:w="798" w:type="dxa"/>
            <w:tcMar/>
          </w:tcPr>
          <w:p w:rsidRPr="00240F42" w:rsidR="00B229B8" w:rsidP="00266FCD" w:rsidRDefault="001500CA" w14:paraId="40D78F7E" w14:textId="05CA38A4">
            <w:pPr>
              <w:rPr>
                <w:lang w:val="en-US"/>
              </w:rPr>
            </w:pPr>
            <w:r w:rsidRPr="00240F42">
              <w:rPr>
                <w:lang w:val="en-US"/>
              </w:rPr>
              <w:t>84%</w:t>
            </w:r>
          </w:p>
        </w:tc>
        <w:tc>
          <w:tcPr>
            <w:tcW w:w="834" w:type="dxa"/>
            <w:tcMar/>
          </w:tcPr>
          <w:p w:rsidRPr="00240F42" w:rsidR="00B229B8" w:rsidP="00266FCD" w:rsidRDefault="008468A0" w14:paraId="28A8ABC4" w14:textId="38B9C08D">
            <w:pPr>
              <w:rPr>
                <w:lang w:val="en-US"/>
              </w:rPr>
            </w:pPr>
            <w:r w:rsidRPr="00240F42">
              <w:rPr>
                <w:lang w:val="en-US"/>
              </w:rPr>
              <w:t>0.9</w:t>
            </w:r>
            <w:r w:rsidRPr="00240F42" w:rsidR="00341C0B">
              <w:rPr>
                <w:lang w:val="en-US"/>
              </w:rPr>
              <w:t>0</w:t>
            </w:r>
            <w:r w:rsidRPr="00240F42">
              <w:rPr>
                <w:lang w:val="en-US"/>
              </w:rPr>
              <w:t xml:space="preserve"> (</w:t>
            </w:r>
            <w:r w:rsidRPr="00240F42" w:rsidR="00B45F76">
              <w:rPr>
                <w:lang w:val="en-US"/>
              </w:rPr>
              <w:t>0.1</w:t>
            </w:r>
            <w:r w:rsidRPr="00240F42" w:rsidR="00341C0B">
              <w:rPr>
                <w:lang w:val="en-US"/>
              </w:rPr>
              <w:t>0)</w:t>
            </w:r>
          </w:p>
        </w:tc>
        <w:tc>
          <w:tcPr>
            <w:tcW w:w="798" w:type="dxa"/>
            <w:tcMar/>
          </w:tcPr>
          <w:p w:rsidRPr="00240F42" w:rsidR="00B229B8" w:rsidP="00266FCD" w:rsidRDefault="00E353BD" w14:paraId="69D2539F" w14:textId="565E9D33">
            <w:pPr>
              <w:rPr>
                <w:lang w:val="en-US"/>
              </w:rPr>
            </w:pPr>
            <w:r w:rsidRPr="00240F42">
              <w:rPr>
                <w:lang w:val="en-US"/>
              </w:rPr>
              <w:t>96%</w:t>
            </w:r>
          </w:p>
        </w:tc>
        <w:tc>
          <w:tcPr>
            <w:tcW w:w="798" w:type="dxa"/>
            <w:tcMar/>
          </w:tcPr>
          <w:p w:rsidRPr="00240F42" w:rsidR="00B229B8" w:rsidP="00266FCD" w:rsidRDefault="00E353BD" w14:paraId="44DED74C" w14:textId="3C2351E1">
            <w:pPr>
              <w:rPr>
                <w:lang w:val="en-US"/>
              </w:rPr>
            </w:pPr>
            <w:r w:rsidRPr="00240F42">
              <w:rPr>
                <w:lang w:val="en-US"/>
              </w:rPr>
              <w:t>84%</w:t>
            </w:r>
          </w:p>
        </w:tc>
      </w:tr>
    </w:tbl>
    <w:p w:rsidRPr="00240F42" w:rsidR="00C71FF2" w:rsidP="003F13B0" w:rsidRDefault="00331359" w14:paraId="3381DA0D" w14:textId="0E11D2B2">
      <w:pPr>
        <w:ind w:left="2160"/>
        <w:rPr>
          <w:sz w:val="18"/>
          <w:szCs w:val="18"/>
          <w:lang w:val="en-US"/>
        </w:rPr>
      </w:pPr>
      <w:r w:rsidRPr="25540295" w:rsidR="3F1693C5">
        <w:rPr>
          <w:sz w:val="18"/>
          <w:szCs w:val="18"/>
          <w:lang w:val="en-US"/>
        </w:rPr>
        <w:t>* Sensitivity and specificity vs</w:t>
      </w:r>
      <w:r w:rsidRPr="25540295" w:rsidR="77C95092">
        <w:rPr>
          <w:sz w:val="18"/>
          <w:szCs w:val="18"/>
          <w:lang w:val="en-US"/>
        </w:rPr>
        <w:t xml:space="preserve"> cognitively normal</w:t>
      </w:r>
      <w:r w:rsidRPr="25540295" w:rsidR="3F1693C5">
        <w:rPr>
          <w:sz w:val="18"/>
          <w:szCs w:val="18"/>
          <w:lang w:val="en-US"/>
        </w:rPr>
        <w:t xml:space="preserve"> </w:t>
      </w:r>
      <w:r w:rsidRPr="25540295" w:rsidR="4B9B6DC2">
        <w:rPr>
          <w:sz w:val="18"/>
          <w:szCs w:val="18"/>
          <w:lang w:val="en-US"/>
        </w:rPr>
        <w:t>(</w:t>
      </w:r>
      <w:r w:rsidRPr="25540295" w:rsidR="3F1693C5">
        <w:rPr>
          <w:sz w:val="18"/>
          <w:szCs w:val="18"/>
          <w:lang w:val="en-US"/>
        </w:rPr>
        <w:t>CN</w:t>
      </w:r>
      <w:r w:rsidRPr="25540295" w:rsidR="0A654318">
        <w:rPr>
          <w:sz w:val="18"/>
          <w:szCs w:val="18"/>
          <w:lang w:val="en-US"/>
        </w:rPr>
        <w:t>)</w:t>
      </w:r>
      <w:r w:rsidRPr="25540295" w:rsidR="3F1693C5">
        <w:rPr>
          <w:sz w:val="18"/>
          <w:szCs w:val="18"/>
          <w:lang w:val="en-US"/>
        </w:rPr>
        <w:t xml:space="preserve"> using -1SD</w:t>
      </w:r>
      <w:r w:rsidRPr="25540295" w:rsidR="771B545C">
        <w:rPr>
          <w:sz w:val="18"/>
          <w:szCs w:val="18"/>
          <w:lang w:val="en-US"/>
        </w:rPr>
        <w:t xml:space="preserve"> as the threshold</w:t>
      </w:r>
      <w:r w:rsidRPr="25540295" w:rsidR="771B545C">
        <w:rPr>
          <w:sz w:val="18"/>
          <w:szCs w:val="18"/>
          <w:lang w:val="en-US"/>
        </w:rPr>
        <w:t xml:space="preserve">.  </w:t>
      </w:r>
      <w:r w:rsidRPr="25540295" w:rsidR="6A81AEAF">
        <w:rPr>
          <w:sz w:val="18"/>
          <w:szCs w:val="18"/>
          <w:lang w:val="en-US"/>
        </w:rPr>
        <w:t>Sensitivity and specific</w:t>
      </w:r>
      <w:r w:rsidRPr="25540295" w:rsidR="5086A7DD">
        <w:rPr>
          <w:sz w:val="18"/>
          <w:szCs w:val="18"/>
          <w:lang w:val="en-US"/>
        </w:rPr>
        <w:t>ity</w:t>
      </w:r>
      <w:r w:rsidRPr="25540295" w:rsidR="6A81AEAF">
        <w:rPr>
          <w:sz w:val="18"/>
          <w:szCs w:val="18"/>
          <w:lang w:val="en-US"/>
        </w:rPr>
        <w:t xml:space="preserve"> are </w:t>
      </w:r>
      <w:r w:rsidRPr="25540295" w:rsidR="4989F275">
        <w:rPr>
          <w:sz w:val="18"/>
          <w:szCs w:val="18"/>
          <w:lang w:val="en-US"/>
        </w:rPr>
        <w:t xml:space="preserve">slightly higher using </w:t>
      </w:r>
      <w:r w:rsidRPr="25540295" w:rsidR="771B545C">
        <w:rPr>
          <w:sz w:val="18"/>
          <w:szCs w:val="18"/>
          <w:lang w:val="en-US"/>
        </w:rPr>
        <w:t>Youden’s J</w:t>
      </w:r>
      <w:r w:rsidRPr="25540295" w:rsidR="6A81AEAF">
        <w:rPr>
          <w:sz w:val="18"/>
          <w:szCs w:val="18"/>
          <w:lang w:val="en-US"/>
        </w:rPr>
        <w:t xml:space="preserve"> </w:t>
      </w:r>
      <w:r w:rsidRPr="25540295" w:rsidR="4989F275">
        <w:rPr>
          <w:sz w:val="18"/>
          <w:szCs w:val="18"/>
          <w:lang w:val="en-US"/>
        </w:rPr>
        <w:t>as the threshold</w:t>
      </w:r>
      <w:r w:rsidRPr="25540295" w:rsidR="4989F275">
        <w:rPr>
          <w:sz w:val="18"/>
          <w:szCs w:val="18"/>
          <w:lang w:val="en-US"/>
        </w:rPr>
        <w:t xml:space="preserve">.  </w:t>
      </w:r>
      <w:r w:rsidRPr="25540295" w:rsidR="4989F275">
        <w:rPr>
          <w:sz w:val="18"/>
          <w:szCs w:val="18"/>
          <w:lang w:val="en-US"/>
        </w:rPr>
        <w:t xml:space="preserve">^ Sensitivity and specificity vs </w:t>
      </w:r>
      <w:r w:rsidRPr="25540295" w:rsidR="4989F275">
        <w:rPr>
          <w:sz w:val="18"/>
          <w:szCs w:val="18"/>
          <w:lang w:val="en-US"/>
        </w:rPr>
        <w:t>CN</w:t>
      </w:r>
      <w:r w:rsidRPr="25540295" w:rsidR="4989F275">
        <w:rPr>
          <w:sz w:val="18"/>
          <w:szCs w:val="18"/>
          <w:lang w:val="en-US"/>
        </w:rPr>
        <w:t xml:space="preserve"> using -1SD as the threshold</w:t>
      </w:r>
      <w:r w:rsidRPr="25540295" w:rsidR="4989F275">
        <w:rPr>
          <w:sz w:val="18"/>
          <w:szCs w:val="18"/>
          <w:lang w:val="en-US"/>
        </w:rPr>
        <w:t xml:space="preserve">.  </w:t>
      </w:r>
      <w:r w:rsidRPr="25540295" w:rsidR="4989F275">
        <w:rPr>
          <w:sz w:val="18"/>
          <w:szCs w:val="18"/>
          <w:lang w:val="en-US"/>
        </w:rPr>
        <w:t>Sensitivity and specificity are slightly higher using Youden’s J as the threshold</w:t>
      </w:r>
      <w:r w:rsidRPr="25540295" w:rsidR="4989F275">
        <w:rPr>
          <w:sz w:val="18"/>
          <w:szCs w:val="18"/>
          <w:lang w:val="en-US"/>
        </w:rPr>
        <w:t xml:space="preserve">.  </w:t>
      </w:r>
    </w:p>
    <w:p w:rsidRPr="00240F42" w:rsidR="00FA5D8C" w:rsidP="00F75617" w:rsidRDefault="00FA5D8C" w14:paraId="62E6EDF4" w14:textId="77777777">
      <w:pPr>
        <w:rPr>
          <w:lang w:val="en-US"/>
        </w:rPr>
      </w:pPr>
    </w:p>
    <w:p w:rsidR="00A70438" w:rsidP="25540295" w:rsidRDefault="00CC6786" w14:paraId="61896E6B" w14:textId="3CCF3C8B">
      <w:pPr>
        <w:pStyle w:val="Normal"/>
        <w:suppressLineNumbers w:val="0"/>
        <w:bidi w:val="0"/>
        <w:spacing w:before="0" w:beforeAutospacing="off" w:after="0" w:afterAutospacing="off" w:line="276" w:lineRule="auto"/>
        <w:ind w:left="2160" w:right="0"/>
        <w:jc w:val="left"/>
        <w:rPr>
          <w:lang w:val="en-US"/>
        </w:rPr>
      </w:pPr>
      <w:r w:rsidRPr="25540295" w:rsidR="1D32AD6F">
        <w:rPr>
          <w:lang w:val="en-US"/>
        </w:rPr>
        <w:t>Other potential composites were also examined. Integration of performance speed measures into learning and working memory composites did not improve the discrimination between</w:t>
      </w:r>
      <w:r w:rsidRPr="25540295" w:rsidR="44928E03">
        <w:rPr>
          <w:lang w:val="en-US"/>
        </w:rPr>
        <w:t xml:space="preserve"> cognitively normal</w:t>
      </w:r>
      <w:r w:rsidRPr="25540295" w:rsidR="1D32AD6F">
        <w:rPr>
          <w:lang w:val="en-US"/>
        </w:rPr>
        <w:t xml:space="preserve"> and AD-related cognitive impairment.</w:t>
      </w:r>
      <w:r w:rsidRPr="25540295" w:rsidR="4ECB17F0">
        <w:rPr>
          <w:lang w:val="en-US"/>
        </w:rPr>
        <w:t xml:space="preserve"> </w:t>
      </w:r>
      <w:r w:rsidRPr="25540295" w:rsidR="4B83D06E">
        <w:rPr>
          <w:lang w:val="en-US"/>
        </w:rPr>
        <w:t xml:space="preserve">These recent findings are consistent with </w:t>
      </w:r>
      <w:r w:rsidRPr="25540295" w:rsidR="599E2472">
        <w:rPr>
          <w:lang w:val="en-US"/>
        </w:rPr>
        <w:t>other</w:t>
      </w:r>
      <w:r w:rsidRPr="25540295" w:rsidR="4B83D06E">
        <w:rPr>
          <w:lang w:val="en-US"/>
        </w:rPr>
        <w:t xml:space="preserve"> results from the AIBL study, which also found accuracy measures from these tests, either alone or combined into a </w:t>
      </w:r>
      <w:r w:rsidRPr="25540295" w:rsidR="34F21C4F">
        <w:rPr>
          <w:lang w:val="en-US"/>
        </w:rPr>
        <w:t>LWM</w:t>
      </w:r>
      <w:r w:rsidRPr="25540295" w:rsidR="4B83D06E">
        <w:rPr>
          <w:lang w:val="en-US"/>
        </w:rPr>
        <w:t xml:space="preserve"> composite score, to be the most sensitive to cognitive impairment (</w:t>
      </w:r>
      <w:r w:rsidRPr="25540295" w:rsidR="34F21C4F">
        <w:rPr>
          <w:lang w:val="en-US"/>
        </w:rPr>
        <w:t>Maruff et al., 2013</w:t>
      </w:r>
      <w:r w:rsidRPr="25540295" w:rsidR="4B83D06E">
        <w:rPr>
          <w:lang w:val="en-US"/>
        </w:rPr>
        <w:t xml:space="preserve">; </w:t>
      </w:r>
      <w:r w:rsidRPr="25540295" w:rsidR="34F21C4F">
        <w:rPr>
          <w:lang w:val="en-US"/>
        </w:rPr>
        <w:t>Lim et al., 2013</w:t>
      </w:r>
      <w:r w:rsidRPr="25540295" w:rsidR="4B83D06E">
        <w:rPr>
          <w:lang w:val="en-US"/>
        </w:rPr>
        <w:t xml:space="preserve">; </w:t>
      </w:r>
      <w:r w:rsidRPr="25540295" w:rsidR="34F21C4F">
        <w:rPr>
          <w:lang w:val="en-US"/>
        </w:rPr>
        <w:t>Harrington et al., 2017</w:t>
      </w:r>
      <w:r w:rsidRPr="25540295" w:rsidR="4B83D06E">
        <w:rPr>
          <w:lang w:val="en-US"/>
        </w:rPr>
        <w:t xml:space="preserve">). </w:t>
      </w:r>
    </w:p>
    <w:p w:rsidRPr="00240F42" w:rsidR="00240F42" w:rsidP="00F75617" w:rsidRDefault="00240F42" w14:paraId="52CAA983" w14:textId="77777777">
      <w:pPr>
        <w:ind w:left="2160"/>
        <w:rPr>
          <w:lang w:val="en-US"/>
        </w:rPr>
      </w:pPr>
    </w:p>
    <w:p w:rsidRPr="00240F42" w:rsidR="00982E87" w:rsidP="25540295" w:rsidRDefault="00982E87" w14:paraId="5E380E4B" w14:textId="239B6731">
      <w:pPr>
        <w:pStyle w:val="Normal"/>
        <w:numPr>
          <w:ilvl w:val="2"/>
          <w:numId w:val="65"/>
        </w:numPr>
        <w:suppressLineNumbers w:val="0"/>
        <w:bidi w:val="0"/>
        <w:spacing w:before="0" w:beforeAutospacing="off" w:after="0" w:afterAutospacing="off" w:line="276" w:lineRule="auto"/>
        <w:ind w:left="2160" w:right="0" w:hanging="360"/>
        <w:jc w:val="left"/>
        <w:rPr>
          <w:lang w:val="en-US"/>
        </w:rPr>
      </w:pPr>
      <w:r w:rsidRPr="25540295" w:rsidR="4B83D06E">
        <w:rPr>
          <w:lang w:val="en-US"/>
        </w:rPr>
        <w:t xml:space="preserve">The </w:t>
      </w:r>
      <w:r w:rsidRPr="25540295" w:rsidR="72520A72">
        <w:rPr>
          <w:lang w:val="en-US"/>
        </w:rPr>
        <w:t>excellent sensitiv</w:t>
      </w:r>
      <w:r w:rsidRPr="25540295" w:rsidR="4142C937">
        <w:rPr>
          <w:lang w:val="en-US"/>
        </w:rPr>
        <w:t xml:space="preserve">ity </w:t>
      </w:r>
      <w:r w:rsidRPr="25540295" w:rsidR="72520A72">
        <w:rPr>
          <w:lang w:val="en-US"/>
        </w:rPr>
        <w:t>and specifi</w:t>
      </w:r>
      <w:r w:rsidRPr="25540295" w:rsidR="4ECB17F0">
        <w:rPr>
          <w:lang w:val="en-US"/>
        </w:rPr>
        <w:t>ci</w:t>
      </w:r>
      <w:r w:rsidRPr="25540295" w:rsidR="6BEDB853">
        <w:rPr>
          <w:lang w:val="en-US"/>
        </w:rPr>
        <w:t xml:space="preserve">ty </w:t>
      </w:r>
      <w:r w:rsidRPr="25540295" w:rsidR="1B35ADDC">
        <w:rPr>
          <w:lang w:val="en-US"/>
        </w:rPr>
        <w:t xml:space="preserve">of the </w:t>
      </w:r>
      <w:r w:rsidRPr="25540295" w:rsidR="2C752AED">
        <w:rPr>
          <w:lang w:val="en-US"/>
        </w:rPr>
        <w:t>LWM</w:t>
      </w:r>
      <w:r w:rsidRPr="25540295" w:rsidR="4B83D06E">
        <w:rPr>
          <w:lang w:val="en-US"/>
        </w:rPr>
        <w:t xml:space="preserve"> composite score</w:t>
      </w:r>
      <w:r w:rsidRPr="25540295" w:rsidR="4ECB17F0">
        <w:rPr>
          <w:lang w:val="en-US"/>
        </w:rPr>
        <w:t>,</w:t>
      </w:r>
      <w:r w:rsidRPr="25540295" w:rsidR="4B83D06E">
        <w:rPr>
          <w:lang w:val="en-US"/>
        </w:rPr>
        <w:t xml:space="preserve"> </w:t>
      </w:r>
      <w:r w:rsidRPr="25540295" w:rsidR="1B35ADDC">
        <w:rPr>
          <w:lang w:val="en-US"/>
        </w:rPr>
        <w:t xml:space="preserve">when applied in carefully selected populations </w:t>
      </w:r>
      <w:r w:rsidRPr="25540295" w:rsidR="3954F094">
        <w:rPr>
          <w:lang w:val="en-US"/>
        </w:rPr>
        <w:t xml:space="preserve">enriched for </w:t>
      </w:r>
      <w:r w:rsidRPr="25540295" w:rsidR="5FCF3D22">
        <w:rPr>
          <w:lang w:val="en-US"/>
        </w:rPr>
        <w:t>impairment of the AD type</w:t>
      </w:r>
      <w:r w:rsidRPr="25540295" w:rsidR="4ECB17F0">
        <w:rPr>
          <w:lang w:val="en-US"/>
        </w:rPr>
        <w:t>,</w:t>
      </w:r>
      <w:r w:rsidRPr="25540295" w:rsidR="3C60F47C">
        <w:rPr>
          <w:lang w:val="en-US"/>
        </w:rPr>
        <w:t xml:space="preserve"> may not be replicated in more general po</w:t>
      </w:r>
      <w:r w:rsidRPr="25540295" w:rsidR="43CFB69B">
        <w:rPr>
          <w:lang w:val="en-US"/>
        </w:rPr>
        <w:t>pulations</w:t>
      </w:r>
      <w:r w:rsidRPr="25540295" w:rsidR="183CBE21">
        <w:rPr>
          <w:lang w:val="en-US"/>
        </w:rPr>
        <w:t>.</w:t>
      </w:r>
      <w:r w:rsidRPr="25540295" w:rsidR="183CBE21">
        <w:rPr>
          <w:lang w:val="en-US"/>
        </w:rPr>
        <w:t xml:space="preserve"> </w:t>
      </w:r>
      <w:r w:rsidRPr="25540295" w:rsidR="46CA51E8">
        <w:rPr>
          <w:lang w:val="en-US"/>
        </w:rPr>
        <w:t>W</w:t>
      </w:r>
      <w:r w:rsidRPr="25540295" w:rsidR="4B83D06E">
        <w:rPr>
          <w:lang w:val="en-US"/>
        </w:rPr>
        <w:t xml:space="preserve">here the etiology of MCI is unclear, or is likely to reflect other non-AD processes, sensitivity of the </w:t>
      </w:r>
      <w:r w:rsidRPr="25540295" w:rsidR="40EA027A">
        <w:rPr>
          <w:lang w:val="en-US"/>
        </w:rPr>
        <w:t>LWM</w:t>
      </w:r>
      <w:r w:rsidRPr="25540295" w:rsidR="4B83D06E">
        <w:rPr>
          <w:lang w:val="en-US"/>
        </w:rPr>
        <w:t xml:space="preserve"> composite to MCI-related cognitive impairment </w:t>
      </w:r>
      <w:r w:rsidRPr="25540295" w:rsidR="4938111D">
        <w:rPr>
          <w:lang w:val="en-US"/>
        </w:rPr>
        <w:t xml:space="preserve">has </w:t>
      </w:r>
      <w:r w:rsidRPr="25540295" w:rsidR="3D7698E0">
        <w:rPr>
          <w:lang w:val="en-US"/>
        </w:rPr>
        <w:t>not been as high</w:t>
      </w:r>
      <w:r w:rsidRPr="25540295" w:rsidR="4B83D06E">
        <w:rPr>
          <w:lang w:val="en-US"/>
        </w:rPr>
        <w:t xml:space="preserve"> (</w:t>
      </w:r>
      <w:hyperlink r:id="Rec122ca040dd4133">
        <w:r w:rsidRPr="25540295" w:rsidR="4E0ABCEB">
          <w:rPr>
            <w:rStyle w:val="Hyperlink"/>
            <w:lang w:val="en-US"/>
          </w:rPr>
          <w:t>Alden et al., 2021</w:t>
        </w:r>
      </w:hyperlink>
      <w:r w:rsidRPr="25540295" w:rsidR="086973E1">
        <w:rPr>
          <w:lang w:val="en-US"/>
        </w:rPr>
        <w:t>)</w:t>
      </w:r>
      <w:r w:rsidRPr="25540295" w:rsidR="4B83D06E">
        <w:rPr>
          <w:lang w:val="en-US"/>
        </w:rPr>
        <w:t xml:space="preserve">. </w:t>
      </w:r>
      <w:r w:rsidRPr="25540295" w:rsidR="268BBA7F">
        <w:rPr>
          <w:lang w:val="en-US"/>
        </w:rPr>
        <w:t xml:space="preserve"> </w:t>
      </w:r>
      <w:r w:rsidRPr="25540295" w:rsidR="0408D27C">
        <w:rPr>
          <w:lang w:val="en-US"/>
        </w:rPr>
        <w:t>However, t</w:t>
      </w:r>
      <w:r w:rsidRPr="25540295" w:rsidR="7494F042">
        <w:rPr>
          <w:lang w:val="en-US"/>
        </w:rPr>
        <w:t>he CBB</w:t>
      </w:r>
      <w:r w:rsidRPr="25540295" w:rsidR="268BBA7F">
        <w:rPr>
          <w:lang w:val="en-US"/>
        </w:rPr>
        <w:t xml:space="preserve"> tests were </w:t>
      </w:r>
      <w:r w:rsidRPr="25540295" w:rsidR="02D7B5FC">
        <w:rPr>
          <w:lang w:val="en-US"/>
        </w:rPr>
        <w:t xml:space="preserve">designed and </w:t>
      </w:r>
      <w:r w:rsidRPr="25540295" w:rsidR="02D7B5FC">
        <w:rPr>
          <w:lang w:val="en-US"/>
        </w:rPr>
        <w:t>optimized</w:t>
      </w:r>
      <w:r w:rsidRPr="25540295" w:rsidR="02D7B5FC">
        <w:rPr>
          <w:lang w:val="en-US"/>
        </w:rPr>
        <w:t xml:space="preserve"> </w:t>
      </w:r>
      <w:r w:rsidRPr="25540295" w:rsidR="43BF4917">
        <w:rPr>
          <w:lang w:val="en-US"/>
        </w:rPr>
        <w:t xml:space="preserve">initially </w:t>
      </w:r>
      <w:r w:rsidRPr="25540295" w:rsidR="02D7B5FC">
        <w:rPr>
          <w:lang w:val="en-US"/>
        </w:rPr>
        <w:t xml:space="preserve">for measuring change over time, </w:t>
      </w:r>
      <w:r w:rsidRPr="25540295" w:rsidR="7494F042">
        <w:rPr>
          <w:lang w:val="en-US"/>
        </w:rPr>
        <w:t xml:space="preserve">not </w:t>
      </w:r>
      <w:r w:rsidRPr="25540295" w:rsidR="021A5BDC">
        <w:rPr>
          <w:lang w:val="en-US"/>
        </w:rPr>
        <w:t xml:space="preserve">with the intent of using them </w:t>
      </w:r>
      <w:r w:rsidRPr="25540295" w:rsidR="367E1812">
        <w:rPr>
          <w:lang w:val="en-US"/>
        </w:rPr>
        <w:t xml:space="preserve">cross-sectionally to </w:t>
      </w:r>
      <w:r w:rsidRPr="25540295" w:rsidR="0D3994D4">
        <w:rPr>
          <w:lang w:val="en-US"/>
        </w:rPr>
        <w:t>classify</w:t>
      </w:r>
      <w:r w:rsidRPr="25540295" w:rsidR="66BA9F61">
        <w:rPr>
          <w:lang w:val="en-US"/>
        </w:rPr>
        <w:t xml:space="preserve"> </w:t>
      </w:r>
      <w:r w:rsidRPr="25540295" w:rsidR="55A8F5DB">
        <w:rPr>
          <w:lang w:val="en-US"/>
        </w:rPr>
        <w:t>cognitive impairment.</w:t>
      </w:r>
      <w:r w:rsidRPr="25540295" w:rsidR="55A8F5DB">
        <w:rPr>
          <w:lang w:val="en-US"/>
        </w:rPr>
        <w:t xml:space="preserve"> None-the-less, the need for digital </w:t>
      </w:r>
      <w:r w:rsidRPr="25540295" w:rsidR="53EACE4B">
        <w:rPr>
          <w:lang w:val="en-US"/>
        </w:rPr>
        <w:t xml:space="preserve">screening tools has </w:t>
      </w:r>
      <w:r w:rsidRPr="25540295" w:rsidR="53EACE4B">
        <w:rPr>
          <w:lang w:val="en-US"/>
        </w:rPr>
        <w:t>e</w:t>
      </w:r>
      <w:r w:rsidRPr="25540295" w:rsidR="53EACE4B">
        <w:rPr>
          <w:lang w:val="en-US"/>
        </w:rPr>
        <w:t>merged</w:t>
      </w:r>
      <w:r w:rsidRPr="25540295" w:rsidR="53EACE4B">
        <w:rPr>
          <w:lang w:val="en-US"/>
        </w:rPr>
        <w:t xml:space="preserve"> </w:t>
      </w:r>
      <w:r w:rsidRPr="25540295" w:rsidR="53EACE4B">
        <w:rPr>
          <w:lang w:val="en-US"/>
        </w:rPr>
        <w:t xml:space="preserve">and </w:t>
      </w:r>
      <w:r w:rsidRPr="25540295" w:rsidR="064E1C73">
        <w:rPr>
          <w:lang w:val="en-US"/>
        </w:rPr>
        <w:t>use cases have evolved</w:t>
      </w:r>
      <w:r w:rsidRPr="25540295" w:rsidR="4A079F97">
        <w:rPr>
          <w:lang w:val="en-US"/>
        </w:rPr>
        <w:t>.</w:t>
      </w:r>
      <w:r w:rsidRPr="25540295" w:rsidR="4A079F97">
        <w:rPr>
          <w:lang w:val="en-US"/>
        </w:rPr>
        <w:t xml:space="preserve"> </w:t>
      </w:r>
      <w:r w:rsidRPr="25540295" w:rsidR="69720771">
        <w:rPr>
          <w:lang w:val="en-US"/>
        </w:rPr>
        <w:t xml:space="preserve">Consequently, </w:t>
      </w:r>
      <w:r w:rsidRPr="25540295" w:rsidR="230874F9">
        <w:rPr>
          <w:lang w:val="en-US"/>
        </w:rPr>
        <w:t xml:space="preserve">Cogstate has </w:t>
      </w:r>
      <w:r w:rsidRPr="25540295" w:rsidR="5A105AFF">
        <w:rPr>
          <w:lang w:val="en-US"/>
        </w:rPr>
        <w:t xml:space="preserve">carefully considered data from studies which have </w:t>
      </w:r>
      <w:r w:rsidRPr="25540295" w:rsidR="5A105AFF">
        <w:rPr>
          <w:lang w:val="en-US"/>
        </w:rPr>
        <w:t xml:space="preserve">applied the </w:t>
      </w:r>
      <w:r w:rsidRPr="25540295" w:rsidR="5A105AFF">
        <w:rPr>
          <w:lang w:val="en-US"/>
        </w:rPr>
        <w:t>CBB</w:t>
      </w:r>
      <w:r w:rsidRPr="25540295" w:rsidR="5A105AFF">
        <w:rPr>
          <w:lang w:val="en-US"/>
        </w:rPr>
        <w:t xml:space="preserve"> to </w:t>
      </w:r>
      <w:r w:rsidRPr="25540295" w:rsidR="5A105AFF">
        <w:rPr>
          <w:lang w:val="en-US"/>
        </w:rPr>
        <w:t>identify</w:t>
      </w:r>
      <w:r w:rsidRPr="25540295" w:rsidR="5A105AFF">
        <w:rPr>
          <w:lang w:val="en-US"/>
        </w:rPr>
        <w:t xml:space="preserve"> cognitive impairment in individuals suspected of having </w:t>
      </w:r>
      <w:r w:rsidRPr="25540295" w:rsidR="01A4F35F">
        <w:rPr>
          <w:lang w:val="en-US"/>
        </w:rPr>
        <w:t>AD and</w:t>
      </w:r>
      <w:r w:rsidRPr="25540295" w:rsidR="5A105AFF">
        <w:rPr>
          <w:lang w:val="en-US"/>
        </w:rPr>
        <w:t xml:space="preserve"> used this to </w:t>
      </w:r>
      <w:r w:rsidRPr="25540295" w:rsidR="69C464C2">
        <w:rPr>
          <w:lang w:val="en-US"/>
        </w:rPr>
        <w:t xml:space="preserve">continually </w:t>
      </w:r>
      <w:r w:rsidRPr="25540295" w:rsidR="3FA7B518">
        <w:rPr>
          <w:lang w:val="en-US"/>
        </w:rPr>
        <w:t xml:space="preserve">improve and </w:t>
      </w:r>
      <w:r w:rsidRPr="25540295" w:rsidR="3FA7B518">
        <w:rPr>
          <w:lang w:val="en-US"/>
        </w:rPr>
        <w:t>optimize</w:t>
      </w:r>
      <w:r w:rsidRPr="25540295" w:rsidR="3FA7B518">
        <w:rPr>
          <w:lang w:val="en-US"/>
        </w:rPr>
        <w:t xml:space="preserve"> the test battery for use in clinical contexts. </w:t>
      </w:r>
      <w:r w:rsidRPr="25540295" w:rsidR="5E296448">
        <w:rPr>
          <w:lang w:val="en-US"/>
        </w:rPr>
        <w:t xml:space="preserve">The </w:t>
      </w:r>
      <w:r w:rsidRPr="25540295" w:rsidR="1587E26B">
        <w:rPr>
          <w:lang w:val="en-US"/>
        </w:rPr>
        <w:t xml:space="preserve">revision of the OCL test </w:t>
      </w:r>
      <w:r w:rsidRPr="25540295" w:rsidR="7BD81F53">
        <w:rPr>
          <w:lang w:val="en-US"/>
        </w:rPr>
        <w:t>(</w:t>
      </w:r>
      <w:ins w:author="Karra Harrington" w:date="2025-01-31T20:34:29.393Z" w:id="1991741230">
        <w:r>
          <w:fldChar w:fldCharType="begin"/>
        </w:r>
        <w:r>
          <w:instrText xml:space="preserve">HYPERLINK "https://pubmed.ncbi.nlm.nih.gov/34881380/" </w:instrText>
        </w:r>
        <w:r>
          <w:fldChar w:fldCharType="separate"/>
        </w:r>
      </w:ins>
      <w:r w:rsidRPr="25540295" w:rsidR="7BD81F53">
        <w:rPr>
          <w:lang w:val="en-US"/>
        </w:rPr>
        <w:t>White</w:t>
      </w:r>
      <w:r w:rsidRPr="25540295" w:rsidR="170B9BE5">
        <w:rPr>
          <w:lang w:val="en-US"/>
        </w:rPr>
        <w:t xml:space="preserve"> et al.,</w:t>
      </w:r>
      <w:r w:rsidRPr="25540295" w:rsidR="7BD81F53">
        <w:rPr>
          <w:lang w:val="en-US"/>
        </w:rPr>
        <w:t xml:space="preserve"> 2021</w:t>
      </w:r>
      <w:r w:rsidRPr="25540295" w:rsidR="7BD81F53">
        <w:rPr>
          <w:rStyle w:val="Hyperlink"/>
          <w:lang w:val="en-US"/>
        </w:rPr>
        <w:t>)</w:t>
      </w:r>
      <w:ins w:author="Karra Harrington" w:date="2025-01-31T20:34:29.393Z" w:id="1792514585">
        <w:r>
          <w:fldChar w:fldCharType="end"/>
        </w:r>
      </w:ins>
      <w:r w:rsidRPr="25540295" w:rsidR="7BD81F53">
        <w:rPr>
          <w:lang w:val="en-US"/>
        </w:rPr>
        <w:t xml:space="preserve"> is one example of this</w:t>
      </w:r>
      <w:r w:rsidRPr="25540295" w:rsidR="720D41BF">
        <w:rPr>
          <w:lang w:val="en-US"/>
        </w:rPr>
        <w:t xml:space="preserve"> improvement process, where it was shown that </w:t>
      </w:r>
      <w:r w:rsidRPr="25540295" w:rsidR="7003A3FE">
        <w:rPr>
          <w:lang w:val="en-US"/>
        </w:rPr>
        <w:t>simplification</w:t>
      </w:r>
      <w:r w:rsidRPr="25540295" w:rsidR="720D41BF">
        <w:rPr>
          <w:lang w:val="en-US"/>
        </w:rPr>
        <w:t xml:space="preserve"> of the OCL improved its sensitivity</w:t>
      </w:r>
      <w:r w:rsidRPr="25540295" w:rsidR="720D41BF">
        <w:rPr>
          <w:lang w:val="en-US"/>
        </w:rPr>
        <w:t xml:space="preserve"> by </w:t>
      </w:r>
      <w:r w:rsidRPr="25540295" w:rsidR="720D41BF">
        <w:rPr>
          <w:lang w:val="en-US"/>
        </w:rPr>
        <w:t>provi</w:t>
      </w:r>
      <w:r w:rsidRPr="25540295" w:rsidR="720D41BF">
        <w:rPr>
          <w:lang w:val="en-US"/>
        </w:rPr>
        <w:t>ding</w:t>
      </w:r>
      <w:r w:rsidRPr="25540295" w:rsidR="63F55101">
        <w:rPr>
          <w:lang w:val="en-US"/>
        </w:rPr>
        <w:t xml:space="preserve"> a greater range of values </w:t>
      </w:r>
      <w:r w:rsidRPr="25540295" w:rsidR="3216F7FB">
        <w:rPr>
          <w:lang w:val="en-US"/>
        </w:rPr>
        <w:t>that reflected impaired performance.</w:t>
      </w:r>
      <w:r w:rsidRPr="25540295" w:rsidR="7BD81F53">
        <w:rPr>
          <w:lang w:val="en-US"/>
        </w:rPr>
        <w:t xml:space="preserve"> </w:t>
      </w:r>
      <w:r w:rsidRPr="25540295" w:rsidR="042E4EF1">
        <w:rPr>
          <w:lang w:val="en-US"/>
        </w:rPr>
        <w:t>The resultant analyses published in White</w:t>
      </w:r>
      <w:r w:rsidRPr="25540295" w:rsidR="586366CC">
        <w:rPr>
          <w:lang w:val="en-US"/>
        </w:rPr>
        <w:t xml:space="preserve"> et al.,</w:t>
      </w:r>
      <w:r w:rsidRPr="25540295" w:rsidR="042E4EF1">
        <w:rPr>
          <w:lang w:val="en-US"/>
        </w:rPr>
        <w:t xml:space="preserve"> 2023 and described above in 3.f.i. </w:t>
      </w:r>
      <w:r w:rsidRPr="25540295" w:rsidR="23F84591">
        <w:rPr>
          <w:lang w:val="en-US"/>
        </w:rPr>
        <w:t xml:space="preserve">incorporate those </w:t>
      </w:r>
      <w:r w:rsidRPr="25540295" w:rsidR="7A1D7034">
        <w:rPr>
          <w:lang w:val="en-US"/>
        </w:rPr>
        <w:t>changes</w:t>
      </w:r>
      <w:r w:rsidRPr="25540295" w:rsidR="50B3A95E">
        <w:rPr>
          <w:lang w:val="en-US"/>
        </w:rPr>
        <w:t xml:space="preserve"> as well as improvements.</w:t>
      </w:r>
      <w:r w:rsidRPr="25540295" w:rsidR="50B3A95E">
        <w:rPr>
          <w:lang w:val="en-US"/>
        </w:rPr>
        <w:t xml:space="preserve"> Other improvements to the CBB tests are detailed in the study by </w:t>
      </w:r>
      <w:r w:rsidRPr="25540295" w:rsidR="50B3A95E">
        <w:rPr>
          <w:lang w:val="en-US"/>
        </w:rPr>
        <w:t>Perin</w:t>
      </w:r>
      <w:r w:rsidRPr="25540295" w:rsidR="50B3A95E">
        <w:rPr>
          <w:lang w:val="en-US"/>
        </w:rPr>
        <w:t xml:space="preserve"> et</w:t>
      </w:r>
      <w:r w:rsidRPr="25540295" w:rsidR="50B3A95E">
        <w:rPr>
          <w:lang w:val="en-US"/>
        </w:rPr>
        <w:t xml:space="preserve"> al </w:t>
      </w:r>
      <w:r w:rsidRPr="25540295" w:rsidR="50B3A95E">
        <w:rPr>
          <w:lang w:val="en-US"/>
        </w:rPr>
        <w:t>(</w:t>
      </w:r>
      <w:r w:rsidRPr="25540295" w:rsidR="4F498F49">
        <w:rPr>
          <w:lang w:val="en-US"/>
        </w:rPr>
        <w:t>2020</w:t>
      </w:r>
      <w:r w:rsidRPr="25540295" w:rsidR="50B3A95E">
        <w:rPr>
          <w:lang w:val="en-US"/>
        </w:rPr>
        <w:t>)</w:t>
      </w:r>
      <w:r w:rsidRPr="25540295" w:rsidR="50B3A95E">
        <w:rPr>
          <w:lang w:val="en-US"/>
        </w:rPr>
        <w:t xml:space="preserve"> where it was shown that </w:t>
      </w:r>
      <w:r w:rsidRPr="25540295" w:rsidR="64A375CE">
        <w:rPr>
          <w:lang w:val="en-US"/>
        </w:rPr>
        <w:t>addition</w:t>
      </w:r>
      <w:r w:rsidRPr="25540295" w:rsidR="50B3A95E">
        <w:rPr>
          <w:lang w:val="en-US"/>
        </w:rPr>
        <w:t xml:space="preserve"> of </w:t>
      </w:r>
      <w:r w:rsidRPr="25540295" w:rsidR="5850C7DF">
        <w:rPr>
          <w:lang w:val="en-US"/>
        </w:rPr>
        <w:t>an</w:t>
      </w:r>
      <w:r w:rsidRPr="25540295" w:rsidR="5850C7DF">
        <w:rPr>
          <w:lang w:val="en-US"/>
        </w:rPr>
        <w:t xml:space="preserve"> </w:t>
      </w:r>
      <w:r w:rsidRPr="25540295" w:rsidR="17613FEC">
        <w:rPr>
          <w:lang w:val="en-US"/>
        </w:rPr>
        <w:t xml:space="preserve">interactive </w:t>
      </w:r>
      <w:r w:rsidRPr="25540295" w:rsidR="5850C7DF">
        <w:rPr>
          <w:lang w:val="en-US"/>
        </w:rPr>
        <w:t xml:space="preserve">and </w:t>
      </w:r>
      <w:r w:rsidRPr="25540295" w:rsidR="5850C7DF">
        <w:rPr>
          <w:lang w:val="en-US"/>
        </w:rPr>
        <w:t>self-directed</w:t>
      </w:r>
      <w:r w:rsidRPr="25540295" w:rsidR="5850C7DF">
        <w:rPr>
          <w:lang w:val="en-US"/>
        </w:rPr>
        <w:t xml:space="preserve"> “Learn” module prior to each test improved the </w:t>
      </w:r>
      <w:r w:rsidRPr="25540295" w:rsidR="5850C7DF">
        <w:rPr>
          <w:lang w:val="en-US"/>
        </w:rPr>
        <w:t>acceptabili</w:t>
      </w:r>
      <w:r w:rsidRPr="25540295" w:rsidR="5850C7DF">
        <w:rPr>
          <w:lang w:val="en-US"/>
        </w:rPr>
        <w:t>ty of the CBB</w:t>
      </w:r>
      <w:r w:rsidRPr="25540295" w:rsidR="014481A0">
        <w:rPr>
          <w:lang w:val="en-US"/>
        </w:rPr>
        <w:t xml:space="preserve"> when it was given in a remote unsupervised context. While it </w:t>
      </w:r>
      <w:r w:rsidRPr="25540295" w:rsidR="014481A0">
        <w:rPr>
          <w:lang w:val="en-US"/>
        </w:rPr>
        <w:t xml:space="preserve">is now </w:t>
      </w:r>
      <w:r w:rsidRPr="25540295" w:rsidR="12B1D16A">
        <w:rPr>
          <w:lang w:val="en-US"/>
        </w:rPr>
        <w:t>important</w:t>
      </w:r>
      <w:r w:rsidRPr="25540295" w:rsidR="014481A0">
        <w:rPr>
          <w:lang w:val="en-US"/>
        </w:rPr>
        <w:t xml:space="preserve"> to </w:t>
      </w:r>
      <w:r w:rsidRPr="25540295" w:rsidR="014481A0">
        <w:rPr>
          <w:lang w:val="en-US"/>
        </w:rPr>
        <w:t>det</w:t>
      </w:r>
      <w:r w:rsidRPr="25540295" w:rsidR="5F302496">
        <w:rPr>
          <w:lang w:val="en-US"/>
        </w:rPr>
        <w:t>ermine</w:t>
      </w:r>
      <w:r w:rsidRPr="25540295" w:rsidR="21C9F439">
        <w:rPr>
          <w:lang w:val="en-US"/>
        </w:rPr>
        <w:t xml:space="preserve"> how this optimized CBB </w:t>
      </w:r>
      <w:r w:rsidRPr="25540295" w:rsidR="21C9F439">
        <w:rPr>
          <w:lang w:val="en-US"/>
        </w:rPr>
        <w:t>performs with respect to sensitivity and specificity in different health care contexts</w:t>
      </w:r>
      <w:r w:rsidRPr="25540295" w:rsidR="653DE4AC">
        <w:rPr>
          <w:lang w:val="en-US"/>
        </w:rPr>
        <w:t xml:space="preserve">, where individuals </w:t>
      </w:r>
      <w:r w:rsidRPr="25540295" w:rsidR="5C5A6AD0">
        <w:rPr>
          <w:lang w:val="en-US"/>
        </w:rPr>
        <w:t>do</w:t>
      </w:r>
      <w:r w:rsidRPr="25540295" w:rsidR="653DE4AC">
        <w:rPr>
          <w:lang w:val="en-US"/>
        </w:rPr>
        <w:t xml:space="preserve"> not have well</w:t>
      </w:r>
      <w:r w:rsidRPr="25540295" w:rsidR="0B647A67">
        <w:rPr>
          <w:lang w:val="en-US"/>
        </w:rPr>
        <w:t>-</w:t>
      </w:r>
      <w:r w:rsidRPr="25540295" w:rsidR="653DE4AC">
        <w:rPr>
          <w:lang w:val="en-US"/>
        </w:rPr>
        <w:t xml:space="preserve"> </w:t>
      </w:r>
      <w:r w:rsidRPr="25540295" w:rsidR="653DE4AC">
        <w:rPr>
          <w:lang w:val="en-US"/>
        </w:rPr>
        <w:t>characterize</w:t>
      </w:r>
      <w:r w:rsidRPr="25540295" w:rsidR="653DE4AC">
        <w:rPr>
          <w:lang w:val="en-US"/>
        </w:rPr>
        <w:t>d</w:t>
      </w:r>
      <w:r w:rsidRPr="25540295" w:rsidR="653DE4AC">
        <w:rPr>
          <w:lang w:val="en-US"/>
        </w:rPr>
        <w:t xml:space="preserve"> disease,</w:t>
      </w:r>
      <w:r w:rsidRPr="25540295" w:rsidR="17C58811">
        <w:rPr>
          <w:lang w:val="en-US"/>
        </w:rPr>
        <w:t xml:space="preserve"> data from application of the CBB in remote and unsupervised contexts, including </w:t>
      </w:r>
      <w:r w:rsidRPr="25540295" w:rsidR="7269EC78">
        <w:rPr>
          <w:lang w:val="en-US"/>
        </w:rPr>
        <w:t xml:space="preserve">the demonstration of relationships to </w:t>
      </w:r>
      <w:r w:rsidRPr="25540295" w:rsidR="17C58811">
        <w:rPr>
          <w:lang w:val="en-US"/>
        </w:rPr>
        <w:t xml:space="preserve">disease relevant </w:t>
      </w:r>
      <w:r w:rsidRPr="25540295" w:rsidR="17C58811">
        <w:rPr>
          <w:lang w:val="en-US"/>
        </w:rPr>
        <w:t>characteristics such as carriage</w:t>
      </w:r>
      <w:r w:rsidRPr="25540295" w:rsidR="78D6787B">
        <w:rPr>
          <w:lang w:val="en-US"/>
        </w:rPr>
        <w:t xml:space="preserve"> of an Apoe4 allele (</w:t>
      </w:r>
      <w:r>
        <w:fldChar w:fldCharType="begin"/>
      </w:r>
      <w:r>
        <w:instrText xml:space="preserve">HYPERLINK "https://pubmed.ncbi.nlm.nih.gov/33492293/" </w:instrText>
      </w:r>
      <w:r>
        <w:fldChar w:fldCharType="separate"/>
      </w:r>
      <w:r w:rsidRPr="25540295" w:rsidR="07F0C607">
        <w:rPr>
          <w:rStyle w:val="Hyperlink"/>
          <w:lang w:val="en-US"/>
        </w:rPr>
        <w:t>Lim et al., 2021</w:t>
      </w:r>
      <w:r>
        <w:fldChar w:fldCharType="end"/>
      </w:r>
      <w:r w:rsidRPr="25540295" w:rsidR="78D6787B">
        <w:rPr>
          <w:lang w:val="en-US"/>
        </w:rPr>
        <w:t xml:space="preserve">), </w:t>
      </w:r>
      <w:r w:rsidRPr="25540295" w:rsidR="0CEF1BFC">
        <w:rPr>
          <w:lang w:val="en-US"/>
        </w:rPr>
        <w:t xml:space="preserve">level </w:t>
      </w:r>
      <w:r w:rsidRPr="25540295" w:rsidR="78D6787B">
        <w:rPr>
          <w:lang w:val="en-US"/>
        </w:rPr>
        <w:t xml:space="preserve">of Tau determined from CSF </w:t>
      </w:r>
      <w:r w:rsidRPr="25540295" w:rsidR="6CB8679B">
        <w:rPr>
          <w:lang w:val="en-US"/>
        </w:rPr>
        <w:t>sampling</w:t>
      </w:r>
      <w:r w:rsidRPr="25540295" w:rsidR="6CB8679B">
        <w:rPr>
          <w:lang w:val="en-US"/>
        </w:rPr>
        <w:t xml:space="preserve"> </w:t>
      </w:r>
      <w:r w:rsidRPr="25540295" w:rsidR="78D6787B">
        <w:rPr>
          <w:lang w:val="en-US"/>
        </w:rPr>
        <w:t>(</w:t>
      </w:r>
      <w:r>
        <w:fldChar w:fldCharType="begin"/>
      </w:r>
      <w:r>
        <w:instrText xml:space="preserve">HYPERLINK "https://www.sciencedirect.com/science/article/abs/pii/S019745802300101X" </w:instrText>
      </w:r>
      <w:r>
        <w:fldChar w:fldCharType="separate"/>
      </w:r>
      <w:r w:rsidRPr="25540295" w:rsidR="19150CB4">
        <w:rPr>
          <w:rStyle w:val="Hyperlink"/>
          <w:lang w:val="en-US"/>
        </w:rPr>
        <w:t>Lim et al., 2023</w:t>
      </w:r>
      <w:r>
        <w:fldChar w:fldCharType="end"/>
      </w:r>
      <w:r w:rsidRPr="25540295" w:rsidR="78D6787B">
        <w:rPr>
          <w:lang w:val="en-US"/>
        </w:rPr>
        <w:t>)</w:t>
      </w:r>
      <w:r w:rsidRPr="25540295" w:rsidR="78D6787B">
        <w:rPr>
          <w:lang w:val="en-US"/>
        </w:rPr>
        <w:t xml:space="preserve">, presence of cerebral </w:t>
      </w:r>
      <w:r w:rsidRPr="25540295" w:rsidR="7EF6C544">
        <w:rPr>
          <w:lang w:val="en-US"/>
        </w:rPr>
        <w:t>vascular</w:t>
      </w:r>
      <w:r w:rsidRPr="25540295" w:rsidR="78D6787B">
        <w:rPr>
          <w:lang w:val="en-US"/>
        </w:rPr>
        <w:t xml:space="preserve"> risk </w:t>
      </w:r>
      <w:r w:rsidRPr="25540295" w:rsidR="62C73B13">
        <w:rPr>
          <w:lang w:val="en-US"/>
        </w:rPr>
        <w:t>(</w:t>
      </w:r>
      <w:r>
        <w:fldChar w:fldCharType="begin"/>
      </w:r>
      <w:r>
        <w:instrText xml:space="preserve">HYPERLINK "https://pubmed.ncbi.nlm.nih.gov/36931817/" </w:instrText>
      </w:r>
      <w:r>
        <w:fldChar w:fldCharType="separate"/>
      </w:r>
      <w:r w:rsidRPr="25540295" w:rsidR="34A97CDD">
        <w:rPr>
          <w:rStyle w:val="Hyperlink"/>
          <w:lang w:val="en-US"/>
        </w:rPr>
        <w:t>Bransby et al., 2023</w:t>
      </w:r>
      <w:r>
        <w:fldChar w:fldCharType="end"/>
      </w:r>
      <w:r w:rsidRPr="25540295" w:rsidR="34A97CDD">
        <w:rPr>
          <w:lang w:val="en-US"/>
        </w:rPr>
        <w:t xml:space="preserve">; </w:t>
      </w:r>
      <w:r>
        <w:fldChar w:fldCharType="begin"/>
      </w:r>
      <w:r>
        <w:instrText xml:space="preserve">HYPERLINK "https://pubmed.ncbi.nlm.nih.gov/35147538/" </w:instrText>
      </w:r>
      <w:r>
        <w:fldChar w:fldCharType="separate"/>
      </w:r>
      <w:r w:rsidRPr="25540295" w:rsidR="34A97CDD">
        <w:rPr>
          <w:rStyle w:val="Hyperlink"/>
          <w:lang w:val="en-US"/>
        </w:rPr>
        <w:t>Yassi et al., 2022</w:t>
      </w:r>
      <w:r>
        <w:fldChar w:fldCharType="end"/>
      </w:r>
      <w:r w:rsidRPr="25540295" w:rsidR="62C73B13">
        <w:rPr>
          <w:lang w:val="en-US"/>
        </w:rPr>
        <w:t>)</w:t>
      </w:r>
      <w:r w:rsidRPr="25540295" w:rsidR="78D6787B">
        <w:rPr>
          <w:lang w:val="en-US"/>
        </w:rPr>
        <w:t xml:space="preserve"> </w:t>
      </w:r>
      <w:r w:rsidRPr="25540295" w:rsidR="1403DA88">
        <w:rPr>
          <w:lang w:val="en-US"/>
        </w:rPr>
        <w:t xml:space="preserve">all suggest strongly that the psychometric characteristics of the CBB tests will remain </w:t>
      </w:r>
      <w:r w:rsidRPr="25540295" w:rsidR="4F6D0DEE">
        <w:rPr>
          <w:lang w:val="en-US"/>
        </w:rPr>
        <w:t>acceptable</w:t>
      </w:r>
      <w:r w:rsidRPr="25540295" w:rsidR="1403DA88">
        <w:rPr>
          <w:lang w:val="en-US"/>
        </w:rPr>
        <w:t xml:space="preserve"> in these new contexts of use.</w:t>
      </w:r>
      <w:r w:rsidRPr="00240F42" w:rsidR="00663479">
        <w:rPr>
          <w:lang w:val="en-US"/>
        </w:rPr>
        <w:t xml:space="preserve"> </w:t>
      </w:r>
    </w:p>
    <w:p w:rsidRPr="00240F42" w:rsidR="003F43C4" w:rsidP="003F43C4" w:rsidRDefault="003F43C4" w14:paraId="158BA77A" w14:textId="77777777">
      <w:pPr>
        <w:ind w:left="1440"/>
      </w:pPr>
    </w:p>
    <w:p w:rsidRPr="00240F42" w:rsidR="00B92F43" w:rsidP="00005460" w:rsidRDefault="000807D7" w14:paraId="6DD2C9F3" w14:textId="4864E381">
      <w:pPr>
        <w:pStyle w:val="ListParagraph"/>
        <w:numPr>
          <w:ilvl w:val="1"/>
          <w:numId w:val="55"/>
        </w:numPr>
        <w:rPr>
          <w:rStyle w:val="CommentReference"/>
          <w:color w:val="000000" w:themeColor="text1"/>
          <w:sz w:val="22"/>
          <w:szCs w:val="22"/>
          <w:lang w:val="en-US"/>
        </w:rPr>
      </w:pPr>
      <w:r w:rsidRPr="00240F42">
        <w:rPr>
          <w:b/>
        </w:rPr>
        <w:t>Availability of age and education adjusted normative data</w:t>
      </w:r>
    </w:p>
    <w:p w:rsidR="00B92F43" w:rsidP="25540295" w:rsidRDefault="00B92F43" w14:paraId="0E29DAC2" w14:textId="6339522C">
      <w:pPr>
        <w:pStyle w:val="Normal"/>
        <w:numPr>
          <w:ilvl w:val="2"/>
          <w:numId w:val="55"/>
        </w:numPr>
        <w:suppressLineNumbers w:val="0"/>
        <w:bidi w:val="0"/>
        <w:spacing w:before="0" w:beforeAutospacing="off" w:after="0" w:afterAutospacing="off" w:line="276" w:lineRule="auto"/>
        <w:ind w:left="2160" w:right="0" w:hanging="360"/>
        <w:jc w:val="left"/>
        <w:rPr>
          <w:color w:val="000000" w:themeColor="text1" w:themeTint="FF" w:themeShade="FF"/>
          <w:lang w:val="en-US"/>
        </w:rPr>
      </w:pPr>
      <w:r w:rsidRPr="25540295" w:rsidR="32E332F6">
        <w:rPr>
          <w:color w:val="000000" w:themeColor="text1" w:themeTint="FF" w:themeShade="FF"/>
          <w:lang w:val="en-US"/>
        </w:rPr>
        <w:t>Th</w:t>
      </w:r>
      <w:r w:rsidRPr="25540295" w:rsidR="2AEA729F">
        <w:rPr>
          <w:color w:val="000000" w:themeColor="text1" w:themeTint="FF" w:themeShade="FF"/>
          <w:lang w:val="en-US"/>
        </w:rPr>
        <w:t xml:space="preserve">e Cogstate normative dataset was last updated on </w:t>
      </w:r>
      <w:r w:rsidRPr="25540295" w:rsidR="2AEA729F">
        <w:rPr>
          <w:color w:val="000000" w:themeColor="text1" w:themeTint="FF" w:themeShade="FF"/>
          <w:lang w:val="en-US"/>
        </w:rPr>
        <w:t>October 17, 2024</w:t>
      </w:r>
      <w:r w:rsidRPr="25540295" w:rsidR="1B547E97">
        <w:rPr>
          <w:color w:val="000000" w:themeColor="text1" w:themeTint="FF" w:themeShade="FF"/>
          <w:lang w:val="en-US"/>
        </w:rPr>
        <w:t>,</w:t>
      </w:r>
      <w:r w:rsidRPr="25540295" w:rsidR="6C50A601">
        <w:rPr>
          <w:color w:val="000000" w:themeColor="text1" w:themeTint="FF" w:themeShade="FF"/>
          <w:lang w:val="en-US"/>
        </w:rPr>
        <w:t xml:space="preserve"> and includes over 50,000 people, with 5,477</w:t>
      </w:r>
      <w:r w:rsidRPr="25540295" w:rsidR="3B729B2F">
        <w:rPr>
          <w:color w:val="000000" w:themeColor="text1" w:themeTint="FF" w:themeShade="FF"/>
          <w:lang w:val="en-US"/>
        </w:rPr>
        <w:t xml:space="preserve"> </w:t>
      </w:r>
      <w:r w:rsidRPr="25540295" w:rsidR="4D12BBBE">
        <w:rPr>
          <w:rFonts w:eastAsia="Symbol"/>
          <w:color w:val="000000" w:themeColor="text1" w:themeTint="FF" w:themeShade="FF"/>
          <w:lang w:val="en-US"/>
        </w:rPr>
        <w:t>³</w:t>
      </w:r>
      <w:r w:rsidRPr="25540295" w:rsidR="3B729B2F">
        <w:rPr>
          <w:color w:val="000000" w:themeColor="text1" w:themeTint="FF" w:themeShade="FF"/>
          <w:lang w:val="en-US"/>
        </w:rPr>
        <w:t>65 years old</w:t>
      </w:r>
      <w:r w:rsidRPr="25540295" w:rsidR="2AEA729F">
        <w:rPr>
          <w:color w:val="000000" w:themeColor="text1" w:themeTint="FF" w:themeShade="FF"/>
          <w:lang w:val="en-US"/>
        </w:rPr>
        <w:t xml:space="preserve">. This normative sample </w:t>
      </w:r>
      <w:r w:rsidRPr="25540295" w:rsidR="2AEA729F">
        <w:rPr>
          <w:color w:val="000000" w:themeColor="text1" w:themeTint="FF" w:themeShade="FF"/>
          <w:lang w:val="en-US"/>
        </w:rPr>
        <w:t>represents</w:t>
      </w:r>
      <w:r w:rsidRPr="25540295" w:rsidR="2AEA729F">
        <w:rPr>
          <w:color w:val="000000" w:themeColor="text1" w:themeTint="FF" w:themeShade="FF"/>
          <w:lang w:val="en-US"/>
        </w:rPr>
        <w:t xml:space="preserve"> data from a healthy population of children, adolescents and adults aged between 4 and 89 years.</w:t>
      </w:r>
      <w:r w:rsidRPr="25540295" w:rsidR="0851C109">
        <w:rPr>
          <w:color w:val="000000" w:themeColor="text1" w:themeTint="FF" w:themeShade="FF"/>
          <w:lang w:val="en-US"/>
        </w:rPr>
        <w:t xml:space="preserve"> The normative sample for subjects aged 18 to 89 years is based on a healthy population of subjects enrolled in a series of clinical </w:t>
      </w:r>
      <w:r w:rsidRPr="25540295" w:rsidR="0E70EBB4">
        <w:rPr>
          <w:color w:val="000000" w:themeColor="text1" w:themeTint="FF" w:themeShade="FF"/>
          <w:lang w:val="en-US"/>
        </w:rPr>
        <w:t>trials</w:t>
      </w:r>
      <w:r w:rsidRPr="25540295" w:rsidR="0851C109">
        <w:rPr>
          <w:color w:val="000000" w:themeColor="text1" w:themeTint="FF" w:themeShade="FF"/>
          <w:lang w:val="en-US"/>
        </w:rPr>
        <w:t xml:space="preserve">, </w:t>
      </w:r>
      <w:r w:rsidRPr="25540295" w:rsidR="0851C109">
        <w:rPr>
          <w:color w:val="000000" w:themeColor="text1" w:themeTint="FF" w:themeShade="FF"/>
          <w:lang w:val="en-US"/>
        </w:rPr>
        <w:t>research</w:t>
      </w:r>
      <w:r w:rsidRPr="25540295" w:rsidR="0851C109">
        <w:rPr>
          <w:color w:val="000000" w:themeColor="text1" w:themeTint="FF" w:themeShade="FF"/>
          <w:lang w:val="en-US"/>
        </w:rPr>
        <w:t xml:space="preserve"> and academic studies. Whilst some of these studies incorporated a single assessment only, others included longitudinal research designs with practice, </w:t>
      </w:r>
      <w:r w:rsidRPr="25540295" w:rsidR="0851C109">
        <w:rPr>
          <w:color w:val="000000" w:themeColor="text1" w:themeTint="FF" w:themeShade="FF"/>
          <w:lang w:val="en-US"/>
        </w:rPr>
        <w:t>baseline</w:t>
      </w:r>
      <w:r w:rsidRPr="25540295" w:rsidR="0851C109">
        <w:rPr>
          <w:color w:val="000000" w:themeColor="text1" w:themeTint="FF" w:themeShade="FF"/>
          <w:lang w:val="en-US"/>
        </w:rPr>
        <w:t xml:space="preserve"> and follow-up assessments. Irrespective of where the data was sourced, only baseline sessions were included in the normative database and only a single session was included for each subject. </w:t>
      </w:r>
      <w:r w:rsidRPr="25540295" w:rsidR="0851C109">
        <w:rPr>
          <w:color w:val="000000" w:themeColor="text1" w:themeTint="FF" w:themeShade="FF"/>
          <w:lang w:val="en-US"/>
        </w:rPr>
        <w:t>All subjects included in the normative database had completed at least one practice assessment prior to their baseline assessment.</w:t>
      </w:r>
      <w:r w:rsidRPr="25540295" w:rsidR="0851C109">
        <w:rPr>
          <w:color w:val="000000" w:themeColor="text1" w:themeTint="FF" w:themeShade="FF"/>
          <w:lang w:val="en-US"/>
        </w:rPr>
        <w:t xml:space="preserve"> For the </w:t>
      </w:r>
      <w:r w:rsidRPr="25540295" w:rsidR="7BBCE30B">
        <w:rPr>
          <w:color w:val="000000" w:themeColor="text1" w:themeTint="FF" w:themeShade="FF"/>
          <w:lang w:val="en-US"/>
        </w:rPr>
        <w:t>CBB</w:t>
      </w:r>
      <w:r w:rsidRPr="25540295" w:rsidR="0851C109">
        <w:rPr>
          <w:color w:val="000000" w:themeColor="text1" w:themeTint="FF" w:themeShade="FF"/>
          <w:lang w:val="en-US"/>
        </w:rPr>
        <w:t xml:space="preserve"> (consisting of the Detection Test, Identification Test, One Card Learning Test, and One Back Test), data are co-normed</w:t>
      </w:r>
      <w:r w:rsidRPr="25540295" w:rsidR="7AD2C0A8">
        <w:rPr>
          <w:color w:val="000000" w:themeColor="text1" w:themeTint="FF" w:themeShade="FF"/>
          <w:lang w:val="en-US"/>
        </w:rPr>
        <w:t xml:space="preserve"> for subjects aged 20-89</w:t>
      </w:r>
      <w:r w:rsidRPr="25540295" w:rsidR="0851C109">
        <w:rPr>
          <w:color w:val="000000" w:themeColor="text1" w:themeTint="FF" w:themeShade="FF"/>
          <w:lang w:val="en-US"/>
        </w:rPr>
        <w:t xml:space="preserve">, </w:t>
      </w:r>
      <w:r w:rsidRPr="25540295" w:rsidR="7AD2C0A8">
        <w:rPr>
          <w:color w:val="000000" w:themeColor="text1" w:themeTint="FF" w:themeShade="FF"/>
          <w:lang w:val="en-US"/>
        </w:rPr>
        <w:t>i.e.</w:t>
      </w:r>
      <w:r w:rsidRPr="25540295" w:rsidR="7AD2C0A8">
        <w:rPr>
          <w:color w:val="000000" w:themeColor="text1" w:themeTint="FF" w:themeShade="FF"/>
          <w:lang w:val="en-US"/>
        </w:rPr>
        <w:t xml:space="preserve"> </w:t>
      </w:r>
      <w:r w:rsidRPr="25540295" w:rsidR="0851C109">
        <w:rPr>
          <w:color w:val="000000" w:themeColor="text1" w:themeTint="FF" w:themeShade="FF"/>
          <w:lang w:val="en-US"/>
        </w:rPr>
        <w:t xml:space="preserve">all subjects </w:t>
      </w:r>
      <w:r w:rsidRPr="25540295" w:rsidR="7AD2C0A8">
        <w:rPr>
          <w:color w:val="000000" w:themeColor="text1" w:themeTint="FF" w:themeShade="FF"/>
          <w:lang w:val="en-US"/>
        </w:rPr>
        <w:t xml:space="preserve">completed </w:t>
      </w:r>
      <w:r w:rsidRPr="25540295" w:rsidR="0851C109">
        <w:rPr>
          <w:color w:val="000000" w:themeColor="text1" w:themeTint="FF" w:themeShade="FF"/>
          <w:lang w:val="en-US"/>
        </w:rPr>
        <w:t>all four tests at the same assessment.</w:t>
      </w:r>
    </w:p>
    <w:p w:rsidRPr="00240F42" w:rsidR="00240F42" w:rsidP="00240F42" w:rsidRDefault="00240F42" w14:paraId="7FF88327" w14:textId="77777777">
      <w:pPr>
        <w:ind w:left="2160"/>
        <w:rPr>
          <w:color w:val="000000" w:themeColor="text1"/>
          <w:lang w:val="en-US"/>
        </w:rPr>
      </w:pPr>
    </w:p>
    <w:p w:rsidRPr="00240F42" w:rsidR="00B92F43" w:rsidP="00887F49" w:rsidRDefault="3235D3D3" w14:paraId="3C99D574" w14:textId="77777777">
      <w:pPr>
        <w:numPr>
          <w:ilvl w:val="2"/>
          <w:numId w:val="55"/>
        </w:numPr>
        <w:rPr>
          <w:color w:val="000000" w:themeColor="text1"/>
          <w:lang w:val="en-US"/>
        </w:rPr>
      </w:pPr>
      <w:r w:rsidRPr="25540295" w:rsidR="7A2AEEE5">
        <w:rPr>
          <w:color w:val="000000" w:themeColor="text1" w:themeTint="FF" w:themeShade="FF"/>
          <w:lang w:val="en-US"/>
        </w:rPr>
        <w:t xml:space="preserve">The normative sample </w:t>
      </w:r>
      <w:r w:rsidRPr="25540295" w:rsidR="61DB118A">
        <w:rPr>
          <w:color w:val="000000" w:themeColor="text1" w:themeTint="FF" w:themeShade="FF"/>
          <w:lang w:val="en-US"/>
        </w:rPr>
        <w:t xml:space="preserve">is </w:t>
      </w:r>
      <w:r w:rsidRPr="25540295" w:rsidR="7A2AEEE5">
        <w:rPr>
          <w:color w:val="000000" w:themeColor="text1" w:themeTint="FF" w:themeShade="FF"/>
          <w:lang w:val="en-US"/>
        </w:rPr>
        <w:t xml:space="preserve">aggregated data from many studies, and whilst data is collapsed across different modes of administration, data was captured </w:t>
      </w:r>
      <w:r w:rsidRPr="25540295" w:rsidR="7A2AEEE5">
        <w:rPr>
          <w:color w:val="000000" w:themeColor="text1" w:themeTint="FF" w:themeShade="FF"/>
          <w:lang w:val="en-US"/>
        </w:rPr>
        <w:t>predominantly on</w:t>
      </w:r>
      <w:r w:rsidRPr="25540295" w:rsidR="7A2AEEE5">
        <w:rPr>
          <w:color w:val="000000" w:themeColor="text1" w:themeTint="FF" w:themeShade="FF"/>
          <w:lang w:val="en-US"/>
        </w:rPr>
        <w:t xml:space="preserve"> Windows and Mac-based desktop/laptop devices. Participants were recruited from </w:t>
      </w:r>
      <w:r w:rsidRPr="25540295" w:rsidR="7A2AEEE5">
        <w:rPr>
          <w:color w:val="000000" w:themeColor="text1" w:themeTint="FF" w:themeShade="FF"/>
          <w:lang w:val="en-US"/>
        </w:rPr>
        <w:t xml:space="preserve">countries in North and South America, Europe, </w:t>
      </w:r>
      <w:r w:rsidRPr="25540295" w:rsidR="7A2AEEE5">
        <w:rPr>
          <w:color w:val="000000" w:themeColor="text1" w:themeTint="FF" w:themeShade="FF"/>
          <w:lang w:val="en-US"/>
        </w:rPr>
        <w:t>Asia</w:t>
      </w:r>
      <w:r w:rsidRPr="25540295" w:rsidR="7A2AEEE5">
        <w:rPr>
          <w:color w:val="000000" w:themeColor="text1" w:themeTint="FF" w:themeShade="FF"/>
          <w:lang w:val="en-US"/>
        </w:rPr>
        <w:t xml:space="preserve"> and Australia. The normative data is </w:t>
      </w:r>
      <w:r w:rsidRPr="25540295" w:rsidR="28D59858">
        <w:rPr>
          <w:color w:val="000000" w:themeColor="text1" w:themeTint="FF" w:themeShade="FF"/>
          <w:lang w:val="en-US"/>
        </w:rPr>
        <w:t xml:space="preserve">also </w:t>
      </w:r>
      <w:r w:rsidRPr="25540295" w:rsidR="7A2AEEE5">
        <w:rPr>
          <w:color w:val="000000" w:themeColor="text1" w:themeTint="FF" w:themeShade="FF"/>
          <w:lang w:val="en-US"/>
        </w:rPr>
        <w:t>collapsed across these geographic regions given the evidence to suggest that there is sound cross-cultural equivalence of performance o</w:t>
      </w:r>
      <w:r w:rsidRPr="25540295" w:rsidR="7A2AEEE5">
        <w:rPr>
          <w:color w:val="000000" w:themeColor="text1" w:themeTint="FF" w:themeShade="FF"/>
          <w:lang w:val="en-US"/>
        </w:rPr>
        <w:t>n tests within the Cogstate battery</w:t>
      </w:r>
      <w:r w:rsidRPr="25540295" w:rsidR="7A2AEEE5">
        <w:rPr>
          <w:color w:val="000000" w:themeColor="text1" w:themeTint="FF" w:themeShade="FF"/>
          <w:u w:val="single"/>
          <w:lang w:val="en-US"/>
        </w:rPr>
        <w:t xml:space="preserve"> </w:t>
      </w:r>
      <w:r w:rsidR="4D828C49">
        <w:rPr/>
        <w:t>(</w:t>
      </w:r>
      <w:hyperlink r:id="Ra6acce1853b14448">
        <w:r w:rsidRPr="25540295" w:rsidR="4D828C49">
          <w:rPr>
            <w:rStyle w:val="Hyperlink"/>
          </w:rPr>
          <w:t>Lim et al, 2012</w:t>
        </w:r>
      </w:hyperlink>
      <w:r w:rsidR="4D828C49">
        <w:rPr/>
        <w:t xml:space="preserve">; </w:t>
      </w:r>
      <w:hyperlink r:id="Rf7fccf50d9154409">
        <w:r w:rsidRPr="25540295" w:rsidR="4D828C49">
          <w:rPr>
            <w:rStyle w:val="Hyperlink"/>
          </w:rPr>
          <w:t>Kataja et al, 2017</w:t>
        </w:r>
      </w:hyperlink>
      <w:r w:rsidR="4D828C49">
        <w:rPr/>
        <w:t xml:space="preserve">; </w:t>
      </w:r>
      <w:hyperlink r:id="R2e8e973481014684">
        <w:r w:rsidRPr="25540295" w:rsidR="4D828C49">
          <w:rPr>
            <w:rStyle w:val="Hyperlink"/>
          </w:rPr>
          <w:t>Yoshida et al., 2011</w:t>
        </w:r>
      </w:hyperlink>
      <w:r w:rsidR="4D828C49">
        <w:rPr/>
        <w:t xml:space="preserve">; </w:t>
      </w:r>
      <w:hyperlink r:id="R11740a0366f94ab0">
        <w:r w:rsidRPr="25540295" w:rsidR="4D828C49">
          <w:rPr>
            <w:rStyle w:val="Hyperlink"/>
          </w:rPr>
          <w:t>Dingwall et al., 2009</w:t>
        </w:r>
      </w:hyperlink>
      <w:r w:rsidR="4D828C49">
        <w:rPr/>
        <w:t xml:space="preserve">; </w:t>
      </w:r>
      <w:hyperlink r:id="Rcc46cf16625b4803">
        <w:r w:rsidRPr="25540295" w:rsidR="4D828C49">
          <w:rPr>
            <w:rStyle w:val="Hyperlink"/>
          </w:rPr>
          <w:t>Hammers et al., 2011</w:t>
        </w:r>
      </w:hyperlink>
      <w:r w:rsidR="4D828C49">
        <w:rPr/>
        <w:t xml:space="preserve">; </w:t>
      </w:r>
      <w:hyperlink r:id="Rc604bdf97ea84c7e">
        <w:r w:rsidRPr="25540295" w:rsidR="4D828C49">
          <w:rPr>
            <w:rStyle w:val="Hyperlink"/>
          </w:rPr>
          <w:t>Rentz et al., 2016</w:t>
        </w:r>
      </w:hyperlink>
      <w:r w:rsidR="4D828C49">
        <w:rPr/>
        <w:t>).</w:t>
      </w:r>
    </w:p>
    <w:p w:rsidRPr="00240F42" w:rsidR="00240F42" w:rsidP="00240F42" w:rsidRDefault="00240F42" w14:paraId="6E7FEE52" w14:textId="77777777">
      <w:pPr>
        <w:rPr>
          <w:color w:val="000000" w:themeColor="text1"/>
          <w:lang w:val="en-US"/>
        </w:rPr>
      </w:pPr>
    </w:p>
    <w:p w:rsidRPr="00240F42" w:rsidR="64A12122" w:rsidP="00887F49" w:rsidRDefault="135DF300" w14:paraId="6DC0CE00" w14:textId="31DAF1A0">
      <w:pPr>
        <w:numPr>
          <w:ilvl w:val="2"/>
          <w:numId w:val="55"/>
        </w:numPr>
        <w:rPr>
          <w:color w:val="000000" w:themeColor="text1"/>
          <w:lang w:val="en-US"/>
        </w:rPr>
      </w:pPr>
      <w:r w:rsidRPr="25540295" w:rsidR="6102688E">
        <w:rPr>
          <w:color w:val="000000" w:themeColor="text1" w:themeTint="FF" w:themeShade="FF"/>
          <w:lang w:val="en-US"/>
        </w:rPr>
        <w:t>Performanc</w:t>
      </w:r>
      <w:r w:rsidRPr="25540295" w:rsidR="6102688E">
        <w:rPr>
          <w:color w:val="000000" w:themeColor="text1" w:themeTint="FF" w:themeShade="FF"/>
          <w:lang w:val="en-US"/>
        </w:rPr>
        <w:t xml:space="preserve">e scores on the </w:t>
      </w:r>
      <w:r w:rsidRPr="25540295" w:rsidR="70F2AEB6">
        <w:rPr>
          <w:color w:val="000000" w:themeColor="text1" w:themeTint="FF" w:themeShade="FF"/>
          <w:lang w:val="en-US"/>
        </w:rPr>
        <w:t>OCL and ONB do not need adjustment for education. In a recent study with 5001 cognitively normal older adults, there was no strong or systematic effect of education on test performance. Where a statistically significant r</w:t>
      </w:r>
      <w:r w:rsidRPr="25540295" w:rsidR="70F2AEB6">
        <w:rPr>
          <w:color w:val="000000" w:themeColor="text1" w:themeTint="FF" w:themeShade="FF"/>
          <w:lang w:val="en-US"/>
        </w:rPr>
        <w:t>elations</w:t>
      </w:r>
      <w:r w:rsidRPr="25540295" w:rsidR="70F2AEB6">
        <w:rPr>
          <w:color w:val="000000" w:themeColor="text1" w:themeTint="FF" w:themeShade="FF"/>
          <w:lang w:val="en-US"/>
        </w:rPr>
        <w:t>hip wa</w:t>
      </w:r>
      <w:r w:rsidRPr="25540295" w:rsidR="70F2AEB6">
        <w:rPr>
          <w:color w:val="000000" w:themeColor="text1" w:themeTint="FF" w:themeShade="FF"/>
          <w:lang w:val="en-US"/>
        </w:rPr>
        <w:t>s observe</w:t>
      </w:r>
      <w:r w:rsidRPr="25540295" w:rsidR="70F2AEB6">
        <w:rPr>
          <w:color w:val="000000" w:themeColor="text1" w:themeTint="FF" w:themeShade="FF"/>
          <w:lang w:val="en-US"/>
        </w:rPr>
        <w:t>d, the magnitude of the effect was trivial; for example, the most amount of variance explained by education was 0.5% for OCL accuracy and 0.2% for ONB accuracy (</w:t>
      </w:r>
      <w:hyperlink r:id="Rd19c872880e34ef5">
        <w:r w:rsidRPr="25540295" w:rsidR="70F2AEB6">
          <w:rPr>
            <w:rStyle w:val="Hyperlink"/>
            <w:lang w:val="en-US"/>
          </w:rPr>
          <w:t>White et al. 2023</w:t>
        </w:r>
      </w:hyperlink>
      <w:r w:rsidRPr="25540295" w:rsidR="70F2AEB6">
        <w:rPr>
          <w:color w:val="000000" w:themeColor="text1" w:themeTint="FF" w:themeShade="FF"/>
          <w:lang w:val="en-US"/>
        </w:rPr>
        <w:t>).</w:t>
      </w:r>
    </w:p>
    <w:p w:rsidRPr="00240F42" w:rsidR="64A12122" w:rsidP="64A12122" w:rsidRDefault="64A12122" w14:paraId="10B9E984" w14:textId="05ADCE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left="1440"/>
        <w:rPr>
          <w:color w:val="000000" w:themeColor="text1"/>
          <w:lang w:val="en-US"/>
        </w:rPr>
      </w:pPr>
    </w:p>
    <w:p w:rsidRPr="00240F42" w:rsidR="72961390" w:rsidP="00887F49" w:rsidRDefault="72961390" w14:paraId="438A87BE" w14:textId="592A8129">
      <w:pPr>
        <w:numPr>
          <w:ilvl w:val="1"/>
          <w:numId w:val="55"/>
        </w:numPr>
      </w:pPr>
      <w:r w:rsidRPr="00240F42">
        <w:rPr>
          <w:b/>
        </w:rPr>
        <w:t xml:space="preserve">Validity and </w:t>
      </w:r>
      <w:r w:rsidRPr="00240F42" w:rsidR="00C37636">
        <w:rPr>
          <w:b/>
        </w:rPr>
        <w:t>r</w:t>
      </w:r>
      <w:r w:rsidRPr="00240F42" w:rsidR="00585D28">
        <w:rPr>
          <w:b/>
        </w:rPr>
        <w:t>eliability</w:t>
      </w:r>
    </w:p>
    <w:p w:rsidRPr="00240F42" w:rsidR="72961390" w:rsidP="25540295" w:rsidRDefault="72961390" w14:paraId="3182EC72" w14:textId="30AD1356">
      <w:pPr>
        <w:numPr>
          <w:ilvl w:val="2"/>
          <w:numId w:val="55"/>
        </w:numPr>
        <w:rPr>
          <w:b w:val="1"/>
          <w:bCs w:val="1"/>
        </w:rPr>
      </w:pPr>
      <w:r w:rsidRPr="25540295" w:rsidR="3A0BD0BD">
        <w:rPr>
          <w:lang w:val="en-US"/>
        </w:rPr>
        <w:t xml:space="preserve">The ONB and OCL tests have been </w:t>
      </w:r>
      <w:r w:rsidRPr="25540295" w:rsidR="3A0BD0BD">
        <w:rPr>
          <w:lang w:val="en-US"/>
        </w:rPr>
        <w:t>identified</w:t>
      </w:r>
      <w:r w:rsidRPr="25540295" w:rsidR="3A0BD0BD">
        <w:rPr>
          <w:lang w:val="en-US"/>
        </w:rPr>
        <w:t xml:space="preserve"> to have </w:t>
      </w:r>
      <w:r w:rsidRPr="25540295" w:rsidR="3A0BD0BD">
        <w:rPr>
          <w:lang w:val="en-US"/>
        </w:rPr>
        <w:t>optimal</w:t>
      </w:r>
      <w:r w:rsidRPr="25540295" w:rsidR="3A0BD0BD">
        <w:rPr>
          <w:lang w:val="en-US"/>
        </w:rPr>
        <w:t xml:space="preserve"> psychometric properties for measurement of cognitive change</w:t>
      </w:r>
      <w:r w:rsidRPr="25540295" w:rsidR="26718320">
        <w:rPr>
          <w:lang w:val="en-US"/>
        </w:rPr>
        <w:t xml:space="preserve"> for cognitively normal older adults</w:t>
      </w:r>
      <w:r w:rsidRPr="25540295" w:rsidR="3A0BD0BD">
        <w:rPr>
          <w:lang w:val="en-US"/>
        </w:rPr>
        <w:t xml:space="preserve">, including </w:t>
      </w:r>
      <w:r w:rsidRPr="25540295" w:rsidR="3A0BD0BD">
        <w:rPr>
          <w:lang w:val="en-US"/>
        </w:rPr>
        <w:t>absence of floor/ceiling effects,</w:t>
      </w:r>
      <w:r w:rsidRPr="25540295" w:rsidR="3A0BD0BD">
        <w:rPr>
          <w:lang w:val="en-US"/>
        </w:rPr>
        <w:t xml:space="preserve"> normal data distributions, and high test-retest reliability (ICC = .75 for ONB and .74 for OCL over 18-month retest interval; </w:t>
      </w:r>
      <w:r>
        <w:fldChar w:fldCharType="begin"/>
      </w:r>
      <w:r>
        <w:instrText xml:space="preserve">HYPERLINK "https://pubmed.ncbi.nlm.nih.gov/27932344/" </w:instrText>
      </w:r>
      <w:r>
        <w:fldChar w:fldCharType="separate"/>
      </w:r>
      <w:r w:rsidRPr="25540295" w:rsidR="3A0BD0BD">
        <w:rPr>
          <w:rStyle w:val="Hyperlink"/>
          <w:lang w:val="en-US"/>
        </w:rPr>
        <w:t>Harrington et al. 2017b</w:t>
      </w:r>
      <w:r>
        <w:fldChar w:fldCharType="end"/>
      </w:r>
      <w:r w:rsidRPr="25540295" w:rsidR="3A0BD0BD">
        <w:rPr>
          <w:lang w:val="en-US"/>
        </w:rPr>
        <w:t xml:space="preserve">). Similarly, the </w:t>
      </w:r>
      <w:r w:rsidRPr="25540295" w:rsidR="63F7471E">
        <w:rPr>
          <w:lang w:val="en-US"/>
        </w:rPr>
        <w:t>LWM</w:t>
      </w:r>
      <w:r w:rsidRPr="25540295" w:rsidR="3A0BD0BD">
        <w:rPr>
          <w:lang w:val="en-US"/>
        </w:rPr>
        <w:t xml:space="preserve"> composite has high test-retest reliability across 4-months for healthy controls (ICC = 0.78), as well as MCI (ICC = 0.86) and AD dementia (ICC = 0.91) groups</w:t>
      </w:r>
      <w:r w:rsidRPr="25540295" w:rsidR="3A0BD0BD">
        <w:rPr>
          <w:lang w:val="en-US"/>
        </w:rPr>
        <w:t xml:space="preserve"> (</w:t>
      </w:r>
      <w:hyperlink r:id="Rd14b5e05749f4a34">
        <w:r w:rsidRPr="25540295" w:rsidR="3A0BD0BD">
          <w:rPr>
            <w:rStyle w:val="Hyperlink"/>
            <w:lang w:val="en-US"/>
          </w:rPr>
          <w:t>Maruff et al., 2013</w:t>
        </w:r>
      </w:hyperlink>
      <w:r w:rsidRPr="25540295" w:rsidR="3A0BD0BD">
        <w:rPr>
          <w:lang w:val="en-US"/>
        </w:rPr>
        <w:t xml:space="preserve">). Furthermore, the tests can be repeated at brief intervals (e.g., 10-minute intervals) without practice effects, so alternate stimuli for repeated testing is not </w:t>
      </w:r>
      <w:r w:rsidRPr="25540295" w:rsidR="3A0BD0BD">
        <w:rPr>
          <w:lang w:val="en-US"/>
        </w:rPr>
        <w:t>required</w:t>
      </w:r>
      <w:r w:rsidRPr="25540295" w:rsidR="3A0BD0BD">
        <w:rPr>
          <w:lang w:val="en-US"/>
        </w:rPr>
        <w:t xml:space="preserve"> (e.g., </w:t>
      </w:r>
      <w:hyperlink r:id="Rc13ee1f6103940df">
        <w:r w:rsidRPr="25540295" w:rsidR="3A0BD0BD">
          <w:rPr>
            <w:rStyle w:val="Hyperlink"/>
            <w:lang w:val="en-US"/>
          </w:rPr>
          <w:t>Fal</w:t>
        </w:r>
        <w:r w:rsidRPr="25540295" w:rsidR="246F04DB">
          <w:rPr>
            <w:rStyle w:val="Hyperlink"/>
            <w:lang w:val="en-US"/>
          </w:rPr>
          <w:t>l</w:t>
        </w:r>
        <w:r w:rsidRPr="25540295" w:rsidR="3A0BD0BD">
          <w:rPr>
            <w:rStyle w:val="Hyperlink"/>
            <w:lang w:val="en-US"/>
          </w:rPr>
          <w:t>eti et al., 2006</w:t>
        </w:r>
      </w:hyperlink>
      <w:r w:rsidRPr="25540295" w:rsidR="3A0BD0BD">
        <w:rPr>
          <w:lang w:val="en-US"/>
        </w:rPr>
        <w:t xml:space="preserve">). </w:t>
      </w:r>
    </w:p>
    <w:p w:rsidRPr="00240F42" w:rsidR="00240F42" w:rsidP="00240F42" w:rsidRDefault="00240F42" w14:paraId="6BB6139A" w14:textId="77777777">
      <w:pPr>
        <w:ind w:left="2160"/>
        <w:rPr>
          <w:b/>
        </w:rPr>
      </w:pPr>
    </w:p>
    <w:p w:rsidR="72961390" w:rsidP="00005460" w:rsidRDefault="72961390" w14:paraId="4BBFAF61" w14:textId="3CBE6B87">
      <w:pPr>
        <w:numPr>
          <w:ilvl w:val="2"/>
          <w:numId w:val="55"/>
        </w:numPr>
        <w:rPr>
          <w:lang w:val="en-US"/>
        </w:rPr>
      </w:pPr>
      <w:r w:rsidRPr="25540295" w:rsidR="3A0BD0BD">
        <w:rPr>
          <w:lang w:val="en-US"/>
        </w:rPr>
        <w:t xml:space="preserve">Construct validity of the OCL and ONB tests has been </w:t>
      </w:r>
      <w:r w:rsidRPr="25540295" w:rsidR="3A0BD0BD">
        <w:rPr>
          <w:lang w:val="en-US"/>
        </w:rPr>
        <w:t>determined</w:t>
      </w:r>
      <w:r w:rsidRPr="25540295" w:rsidR="3A0BD0BD">
        <w:rPr>
          <w:lang w:val="en-US"/>
        </w:rPr>
        <w:t xml:space="preserve"> in a sample of 215 healthy adults (aged 35 – 50 years). OCL and ONB showed strong correlations with conventional neuropsychological measures of learning and working memory respectively (r’s = .</w:t>
      </w:r>
      <w:r w:rsidRPr="25540295" w:rsidR="5A767A79">
        <w:rPr>
          <w:lang w:val="en-US"/>
        </w:rPr>
        <w:t>79</w:t>
      </w:r>
      <w:r w:rsidRPr="25540295" w:rsidR="3A0BD0BD">
        <w:rPr>
          <w:lang w:val="en-US"/>
        </w:rPr>
        <w:t xml:space="preserve"> to .83 for OCL, .</w:t>
      </w:r>
      <w:r w:rsidRPr="25540295" w:rsidR="1BC0D911">
        <w:rPr>
          <w:lang w:val="en-US"/>
        </w:rPr>
        <w:t>71</w:t>
      </w:r>
      <w:r w:rsidRPr="25540295" w:rsidR="3A0BD0BD">
        <w:rPr>
          <w:lang w:val="en-US"/>
        </w:rPr>
        <w:t xml:space="preserve"> to .81 for ONB; </w:t>
      </w:r>
      <w:r>
        <w:fldChar w:fldCharType="begin"/>
      </w:r>
      <w:r>
        <w:instrText xml:space="preserve">HYPERLINK "https://pubmed.ncbi.nlm.nih.gov/19395350/" </w:instrText>
      </w:r>
      <w:r>
        <w:fldChar w:fldCharType="separate"/>
      </w:r>
      <w:r w:rsidRPr="25540295" w:rsidR="3A0BD0BD">
        <w:rPr>
          <w:highlight w:val="yellow"/>
          <w:lang w:val="en-US"/>
        </w:rPr>
        <w:t xml:space="preserve">Maruff et al., </w:t>
      </w:r>
      <w:r w:rsidRPr="25540295" w:rsidR="3A0BD0BD">
        <w:rPr>
          <w:rStyle w:val="Hyperlink"/>
          <w:highlight w:val="yellow"/>
          <w:lang w:val="en-US"/>
        </w:rPr>
        <w:t>2009</w:t>
      </w:r>
      <w:r>
        <w:fldChar w:fldCharType="end"/>
      </w:r>
      <w:r w:rsidRPr="25540295" w:rsidR="3A0BD0BD">
        <w:rPr>
          <w:lang w:val="en-US"/>
        </w:rPr>
        <w:t xml:space="preserve">). </w:t>
      </w:r>
      <w:r w:rsidRPr="25540295" w:rsidR="3A0BD0BD">
        <w:rPr>
          <w:lang w:val="en-US"/>
        </w:rPr>
        <w:t xml:space="preserve">Criterion validity for each of these tests has been </w:t>
      </w:r>
      <w:r w:rsidRPr="25540295" w:rsidR="3A0BD0BD">
        <w:rPr>
          <w:lang w:val="en-US"/>
        </w:rPr>
        <w:t>determined</w:t>
      </w:r>
      <w:r w:rsidRPr="25540295" w:rsidR="3A0BD0BD">
        <w:rPr>
          <w:lang w:val="en-US"/>
        </w:rPr>
        <w:t xml:space="preserve"> by examining patterns of performance in groups of individuals with MCI, AD dementia (Lim et al., 2013a; </w:t>
      </w:r>
      <w:hyperlink r:id="Rb888f1d5f5884279">
        <w:r w:rsidRPr="25540295" w:rsidR="3A0BD0BD">
          <w:rPr>
            <w:rStyle w:val="Hyperlink"/>
            <w:lang w:val="en-US"/>
          </w:rPr>
          <w:t>Maruff et al., 2013</w:t>
        </w:r>
      </w:hyperlink>
      <w:r w:rsidRPr="25540295" w:rsidR="3A0BD0BD">
        <w:rPr>
          <w:lang w:val="en-US"/>
        </w:rPr>
        <w:t>), as well as mild head injury, schizophrenia, and AIDS dementia complex (</w:t>
      </w:r>
      <w:hyperlink r:id="Rcc963a0de9704635">
        <w:r w:rsidRPr="25540295" w:rsidR="3A0BD0BD">
          <w:rPr>
            <w:rStyle w:val="Hyperlink"/>
            <w:lang w:val="en-US"/>
          </w:rPr>
          <w:t xml:space="preserve">Maruff et al., </w:t>
        </w:r>
        <w:r w:rsidRPr="25540295" w:rsidR="3A0BD0BD">
          <w:rPr>
            <w:rStyle w:val="Hyperlink"/>
            <w:lang w:val="en-US"/>
          </w:rPr>
          <w:t>2009</w:t>
        </w:r>
      </w:hyperlink>
      <w:r w:rsidRPr="25540295" w:rsidR="3A0BD0BD">
        <w:rPr>
          <w:lang w:val="en-US"/>
        </w:rPr>
        <w:t xml:space="preserve">). </w:t>
      </w:r>
    </w:p>
    <w:p w:rsidRPr="00240F42" w:rsidR="00240F42" w:rsidP="00240F42" w:rsidRDefault="00240F42" w14:paraId="330C4EFC" w14:textId="77777777">
      <w:pPr>
        <w:rPr>
          <w:lang w:val="en-US"/>
        </w:rPr>
      </w:pPr>
    </w:p>
    <w:p w:rsidRPr="00240F42" w:rsidR="00576D74" w:rsidP="00005460" w:rsidRDefault="00576D74" w14:paraId="021CE05A" w14:textId="3E70805B">
      <w:pPr>
        <w:pStyle w:val="ListParagraph"/>
        <w:numPr>
          <w:ilvl w:val="2"/>
          <w:numId w:val="55"/>
        </w:numPr>
        <w:rPr>
          <w:lang w:val="en-US"/>
        </w:rPr>
      </w:pPr>
      <w:r w:rsidRPr="25540295" w:rsidR="71CD5B8F">
        <w:rPr>
          <w:lang w:val="en-US"/>
        </w:rPr>
        <w:t>In unsupervised settings usability of the OCL and ONB test</w:t>
      </w:r>
      <w:r w:rsidRPr="25540295" w:rsidR="16DB2E28">
        <w:rPr>
          <w:lang w:val="en-US"/>
        </w:rPr>
        <w:t>s</w:t>
      </w:r>
      <w:r w:rsidRPr="25540295" w:rsidR="71CD5B8F">
        <w:rPr>
          <w:lang w:val="en-US"/>
        </w:rPr>
        <w:t xml:space="preserve"> </w:t>
      </w:r>
      <w:r w:rsidRPr="25540295" w:rsidR="71CD5B8F">
        <w:rPr>
          <w:lang w:val="en-US"/>
        </w:rPr>
        <w:t>remains</w:t>
      </w:r>
      <w:r w:rsidRPr="25540295" w:rsidR="71CD5B8F">
        <w:rPr>
          <w:lang w:val="en-US"/>
        </w:rPr>
        <w:t xml:space="preserve"> high. In a sample of 1594 middle and older aged adults </w:t>
      </w:r>
      <w:r w:rsidRPr="25540295" w:rsidR="1450A782">
        <w:rPr>
          <w:lang w:val="en-US"/>
        </w:rPr>
        <w:t>with a</w:t>
      </w:r>
      <w:r w:rsidRPr="25540295" w:rsidR="71CD5B8F">
        <w:rPr>
          <w:lang w:val="en-US"/>
        </w:rPr>
        <w:t xml:space="preserve"> self-reported a family history of dementia and no personal dementia diagnosis: 95% of OCL and ONB assessments passed pre-specifi</w:t>
      </w:r>
      <w:r w:rsidRPr="25540295" w:rsidR="372053E4">
        <w:rPr>
          <w:lang w:val="en-US"/>
        </w:rPr>
        <w:t>ed</w:t>
      </w:r>
      <w:r w:rsidRPr="25540295" w:rsidR="71CD5B8F">
        <w:rPr>
          <w:lang w:val="en-US"/>
        </w:rPr>
        <w:t xml:space="preserve"> validity criteria – </w:t>
      </w:r>
      <w:r w:rsidRPr="25540295" w:rsidR="71CD5B8F">
        <w:rPr>
          <w:lang w:val="en-US"/>
        </w:rPr>
        <w:t>indicating</w:t>
      </w:r>
      <w:r w:rsidRPr="25540295" w:rsidR="71CD5B8F">
        <w:rPr>
          <w:lang w:val="en-US"/>
        </w:rPr>
        <w:t xml:space="preserve"> that even in the remote unsupervised setting participants were able to </w:t>
      </w:r>
      <w:r w:rsidRPr="25540295" w:rsidR="71CD5B8F">
        <w:rPr>
          <w:lang w:val="en-US"/>
        </w:rPr>
        <w:t>comprehend</w:t>
      </w:r>
      <w:r w:rsidRPr="25540295" w:rsidR="71CD5B8F">
        <w:rPr>
          <w:lang w:val="en-US"/>
        </w:rPr>
        <w:t xml:space="preserve"> the </w:t>
      </w:r>
      <w:r w:rsidRPr="25540295" w:rsidR="71CD5B8F">
        <w:rPr>
          <w:lang w:val="en-US"/>
        </w:rPr>
        <w:t>t</w:t>
      </w:r>
      <w:r w:rsidRPr="25540295" w:rsidR="7B591184">
        <w:rPr>
          <w:lang w:val="en-US"/>
        </w:rPr>
        <w:t>est</w:t>
      </w:r>
      <w:r w:rsidRPr="25540295" w:rsidR="71CD5B8F">
        <w:rPr>
          <w:lang w:val="en-US"/>
        </w:rPr>
        <w:t xml:space="preserve"> requirements and provide valid performance data</w:t>
      </w:r>
      <w:r w:rsidRPr="25540295" w:rsidR="71CD5B8F">
        <w:rPr>
          <w:lang w:val="en-US"/>
        </w:rPr>
        <w:t xml:space="preserve"> (</w:t>
      </w:r>
      <w:hyperlink r:id="Rc29d56a9442b4cc5">
        <w:r w:rsidRPr="25540295" w:rsidR="71CD5B8F">
          <w:rPr>
            <w:rStyle w:val="Hyperlink"/>
            <w:lang w:val="en-US"/>
          </w:rPr>
          <w:t>Perin et al, 2020</w:t>
        </w:r>
      </w:hyperlink>
      <w:r w:rsidR="71CD5B8F">
        <w:rPr/>
        <w:t>)</w:t>
      </w:r>
      <w:r w:rsidR="3176861D">
        <w:rPr/>
        <w:t>.</w:t>
      </w:r>
      <w:r w:rsidRPr="25540295" w:rsidR="71CD5B8F">
        <w:rPr>
          <w:lang w:val="en-US"/>
        </w:rPr>
        <w:t xml:space="preserve"> </w:t>
      </w:r>
    </w:p>
    <w:p w:rsidRPr="00240F42" w:rsidR="5132C8F3" w:rsidP="00F87EAD" w:rsidRDefault="5132C8F3" w14:paraId="67987E1B" w14:textId="72938D42"/>
    <w:p w:rsidRPr="00240F42" w:rsidR="5132C8F3" w:rsidP="00F87EAD" w:rsidRDefault="5132C8F3" w14:paraId="32DBB53E" w14:textId="68259064"/>
    <w:p w:rsidRPr="00240F42" w:rsidR="00B92F20" w:rsidP="00005460" w:rsidRDefault="000807D7" w14:paraId="0000001E" w14:textId="30DFE969">
      <w:pPr>
        <w:pStyle w:val="ListParagraph"/>
        <w:numPr>
          <w:ilvl w:val="0"/>
          <w:numId w:val="55"/>
        </w:numPr>
        <w:rPr>
          <w:b/>
          <w:bCs/>
          <w:sz w:val="28"/>
          <w:szCs w:val="28"/>
        </w:rPr>
      </w:pPr>
      <w:r w:rsidRPr="00240F42">
        <w:rPr>
          <w:b/>
          <w:bCs/>
          <w:sz w:val="28"/>
          <w:szCs w:val="28"/>
        </w:rPr>
        <w:t xml:space="preserve">Product </w:t>
      </w:r>
      <w:r w:rsidRPr="00240F42" w:rsidR="00F87EAD">
        <w:rPr>
          <w:b/>
          <w:bCs/>
          <w:sz w:val="28"/>
          <w:szCs w:val="28"/>
        </w:rPr>
        <w:t>R</w:t>
      </w:r>
      <w:r w:rsidRPr="00240F42">
        <w:rPr>
          <w:b/>
          <w:bCs/>
          <w:sz w:val="28"/>
          <w:szCs w:val="28"/>
        </w:rPr>
        <w:t>eliability</w:t>
      </w:r>
    </w:p>
    <w:p w:rsidRPr="00240F42" w:rsidR="00B92F20" w:rsidP="00005460" w:rsidRDefault="000807D7" w14:paraId="0000001F" w14:textId="3A9B79EB">
      <w:pPr>
        <w:numPr>
          <w:ilvl w:val="1"/>
          <w:numId w:val="55"/>
        </w:numPr>
      </w:pPr>
      <w:r w:rsidRPr="00240F42">
        <w:t>Net promoter scores (NPS) from clinicians and patients</w:t>
      </w:r>
    </w:p>
    <w:p w:rsidRPr="00240F42" w:rsidR="00A71777" w:rsidP="00005460" w:rsidRDefault="002364A4" w14:paraId="6899C224" w14:textId="02B3B17B">
      <w:pPr>
        <w:numPr>
          <w:ilvl w:val="2"/>
          <w:numId w:val="55"/>
        </w:numPr>
        <w:rPr>
          <w:color w:val="000000" w:themeColor="text1"/>
        </w:rPr>
      </w:pPr>
      <w:r w:rsidRPr="25540295" w:rsidR="36DE84C8">
        <w:rPr>
          <w:color w:val="000000" w:themeColor="text1" w:themeTint="FF" w:themeShade="FF"/>
          <w:lang w:val="en-US"/>
        </w:rPr>
        <w:t>NPS</w:t>
      </w:r>
      <w:r w:rsidRPr="25540295" w:rsidR="21AC2740">
        <w:rPr>
          <w:color w:val="000000" w:themeColor="text1" w:themeTint="FF" w:themeShade="FF"/>
          <w:lang w:val="en-US"/>
        </w:rPr>
        <w:t xml:space="preserve"> is not col</w:t>
      </w:r>
      <w:r w:rsidRPr="25540295" w:rsidR="21AC2740">
        <w:rPr>
          <w:color w:val="000000" w:themeColor="text1" w:themeTint="FF" w:themeShade="FF"/>
        </w:rPr>
        <w:t xml:space="preserve">lected for </w:t>
      </w:r>
      <w:r w:rsidRPr="25540295" w:rsidR="21AC2740">
        <w:rPr>
          <w:color w:val="000000" w:themeColor="text1" w:themeTint="FF" w:themeShade="FF"/>
        </w:rPr>
        <w:t>Cognigram</w:t>
      </w:r>
      <w:r w:rsidRPr="25540295" w:rsidR="066CE9C7">
        <w:rPr>
          <w:color w:val="000000" w:themeColor="text1" w:themeTint="FF" w:themeShade="FF"/>
        </w:rPr>
        <w:t xml:space="preserve">. Data from </w:t>
      </w:r>
      <w:hyperlink r:id="R855bfcbcc9d54055">
        <w:r w:rsidRPr="25540295" w:rsidR="066CE9C7">
          <w:rPr>
            <w:rStyle w:val="Hyperlink"/>
            <w:lang w:val="en-US"/>
          </w:rPr>
          <w:t>Adler</w:t>
        </w:r>
        <w:r w:rsidRPr="25540295" w:rsidR="32E332F6">
          <w:rPr>
            <w:rStyle w:val="Hyperlink"/>
            <w:lang w:val="en-US"/>
          </w:rPr>
          <w:t xml:space="preserve"> et al., </w:t>
        </w:r>
        <w:r w:rsidRPr="25540295" w:rsidR="066CE9C7">
          <w:rPr>
            <w:rStyle w:val="Hyperlink"/>
            <w:lang w:val="en-US"/>
          </w:rPr>
          <w:t>2019</w:t>
        </w:r>
      </w:hyperlink>
      <w:r w:rsidRPr="25540295" w:rsidR="066CE9C7">
        <w:rPr>
          <w:lang w:val="en-US"/>
        </w:rPr>
        <w:t xml:space="preserve"> show that </w:t>
      </w:r>
      <w:r w:rsidRPr="25540295" w:rsidR="3FD66918">
        <w:rPr>
          <w:lang w:val="en-US"/>
        </w:rPr>
        <w:t xml:space="preserve">91% of </w:t>
      </w:r>
      <w:r w:rsidRPr="25540295" w:rsidR="5E4418C2">
        <w:rPr>
          <w:lang w:val="en-US"/>
        </w:rPr>
        <w:t>C</w:t>
      </w:r>
      <w:r w:rsidRPr="25540295" w:rsidR="3FD66918">
        <w:rPr>
          <w:lang w:val="en-US"/>
        </w:rPr>
        <w:t>ognigram</w:t>
      </w:r>
      <w:r w:rsidRPr="25540295" w:rsidR="3FD66918">
        <w:rPr>
          <w:lang w:val="en-US"/>
        </w:rPr>
        <w:t xml:space="preserve"> participants enjoyed taking the test in a </w:t>
      </w:r>
      <w:r w:rsidRPr="25540295" w:rsidR="5E4418C2">
        <w:rPr>
          <w:lang w:val="en-US"/>
        </w:rPr>
        <w:t xml:space="preserve">waiting room setting and 97% said </w:t>
      </w:r>
      <w:r w:rsidRPr="25540295" w:rsidR="3301FAD8">
        <w:rPr>
          <w:lang w:val="en-US"/>
        </w:rPr>
        <w:t xml:space="preserve">that </w:t>
      </w:r>
      <w:r w:rsidRPr="25540295" w:rsidR="3301FAD8">
        <w:rPr>
          <w:lang w:val="en-US"/>
        </w:rPr>
        <w:t>they</w:t>
      </w:r>
      <w:r w:rsidRPr="25540295" w:rsidR="5E4418C2">
        <w:rPr>
          <w:lang w:val="en-US"/>
        </w:rPr>
        <w:t xml:space="preserve"> would do the test again at the clinic every 6 months or once a year. </w:t>
      </w:r>
    </w:p>
    <w:p w:rsidRPr="00240F42" w:rsidR="00C45054" w:rsidP="00C45054" w:rsidRDefault="00C45054" w14:paraId="1895381C" w14:textId="77777777">
      <w:pPr>
        <w:ind w:left="2160"/>
        <w:rPr>
          <w:color w:val="0070C0"/>
        </w:rPr>
      </w:pPr>
    </w:p>
    <w:p w:rsidRPr="00240F42" w:rsidR="007204BE" w:rsidP="00005460" w:rsidRDefault="000807D7" w14:paraId="2110B767" w14:textId="4F9FBB14">
      <w:pPr>
        <w:numPr>
          <w:ilvl w:val="1"/>
          <w:numId w:val="55"/>
        </w:numPr>
      </w:pPr>
      <w:r w:rsidRPr="00240F42">
        <w:t>Uptime and MTTR (mean time to repair)</w:t>
      </w:r>
      <w:r w:rsidRPr="00240F42" w:rsidR="00854582">
        <w:t xml:space="preserve"> </w:t>
      </w:r>
    </w:p>
    <w:p w:rsidRPr="00240F42" w:rsidR="7E75D16A" w:rsidP="00005460" w:rsidRDefault="00A574E7" w14:paraId="659EAB4E" w14:textId="6BF1BE03">
      <w:pPr>
        <w:numPr>
          <w:ilvl w:val="2"/>
          <w:numId w:val="55"/>
        </w:numPr>
        <w:rPr>
          <w:lang w:val="en-US"/>
        </w:rPr>
      </w:pPr>
      <w:r w:rsidRPr="00240F42">
        <w:rPr>
          <w:lang w:val="en-US"/>
        </w:rPr>
        <w:t>Cogstate uses commercially reasonable efforts to make the Services available twenty-four hours a day, seven days a week, except for</w:t>
      </w:r>
      <w:r w:rsidRPr="00240F42" w:rsidR="008E647B">
        <w:rPr>
          <w:lang w:val="en-US"/>
        </w:rPr>
        <w:t xml:space="preserve"> </w:t>
      </w:r>
      <w:r w:rsidRPr="00240F42">
        <w:rPr>
          <w:lang w:val="en-US"/>
        </w:rPr>
        <w:t>planned downtime, which may include but is not limited to software updates and hardware maintenance.</w:t>
      </w:r>
    </w:p>
    <w:p w:rsidRPr="00240F42" w:rsidR="774BB203" w:rsidP="00005460" w:rsidRDefault="774BB203" w14:paraId="1041CC01" w14:textId="15D883F8">
      <w:pPr>
        <w:numPr>
          <w:ilvl w:val="2"/>
          <w:numId w:val="55"/>
        </w:numPr>
        <w:rPr>
          <w:lang w:val="en-US"/>
        </w:rPr>
      </w:pPr>
      <w:r w:rsidRPr="00240F42">
        <w:rPr>
          <w:lang w:val="en-US"/>
        </w:rPr>
        <w:t xml:space="preserve">Cogstate </w:t>
      </w:r>
      <w:r w:rsidRPr="00240F42" w:rsidR="4A3EFC00">
        <w:rPr>
          <w:lang w:val="en-US"/>
        </w:rPr>
        <w:t>enters</w:t>
      </w:r>
      <w:r w:rsidRPr="00240F42" w:rsidR="12D73304">
        <w:rPr>
          <w:lang w:val="en-US"/>
        </w:rPr>
        <w:t xml:space="preserve"> SLAs per customer </w:t>
      </w:r>
      <w:r w:rsidRPr="00240F42" w:rsidR="0404BA7B">
        <w:rPr>
          <w:lang w:val="en-US"/>
        </w:rPr>
        <w:t>contract</w:t>
      </w:r>
      <w:r w:rsidRPr="00240F42" w:rsidR="2F1E507E">
        <w:rPr>
          <w:lang w:val="en-US"/>
        </w:rPr>
        <w:t>.</w:t>
      </w:r>
    </w:p>
    <w:p w:rsidRPr="00240F42" w:rsidR="008C26EB" w:rsidP="008C26EB" w:rsidRDefault="008C26EB" w14:paraId="3F281B20" w14:textId="77777777">
      <w:pPr>
        <w:ind w:left="1440"/>
      </w:pPr>
    </w:p>
    <w:p w:rsidRPr="00240F42" w:rsidR="00B92F20" w:rsidP="00887F49" w:rsidRDefault="000807D7" w14:paraId="00000021" w14:textId="2FB49E42">
      <w:pPr>
        <w:numPr>
          <w:ilvl w:val="1"/>
          <w:numId w:val="55"/>
        </w:numPr>
      </w:pPr>
      <w:r w:rsidRPr="00240F42">
        <w:t>Any corrective action and preventive actions (CAPA) that were raised and closed?</w:t>
      </w:r>
    </w:p>
    <w:p w:rsidRPr="00240F42" w:rsidR="1FFF36A2" w:rsidP="00887F49" w:rsidRDefault="1FFF36A2" w14:paraId="7B24D716" w14:textId="728C2FDD">
      <w:pPr>
        <w:numPr>
          <w:ilvl w:val="2"/>
          <w:numId w:val="55"/>
        </w:numPr>
        <w:rPr>
          <w:color w:val="000000" w:themeColor="text1"/>
        </w:rPr>
      </w:pPr>
      <w:r w:rsidRPr="25540295" w:rsidR="4510BAA9">
        <w:rPr>
          <w:color w:val="000000" w:themeColor="text1" w:themeTint="FF" w:themeShade="FF"/>
          <w:lang w:val="en-US"/>
        </w:rPr>
        <w:t xml:space="preserve">Total </w:t>
      </w:r>
      <w:r w:rsidRPr="25540295" w:rsidR="4510BAA9">
        <w:rPr>
          <w:color w:val="000000" w:themeColor="text1" w:themeTint="FF" w:themeShade="FF"/>
        </w:rPr>
        <w:t>of</w:t>
      </w:r>
      <w:r w:rsidRPr="25540295" w:rsidR="4510BAA9">
        <w:rPr>
          <w:color w:val="000000" w:themeColor="text1" w:themeTint="FF" w:themeShade="FF"/>
          <w:lang w:val="en-US"/>
        </w:rPr>
        <w:t xml:space="preserve"> 3 </w:t>
      </w:r>
      <w:r w:rsidRPr="25540295" w:rsidR="4BB4B939">
        <w:rPr>
          <w:color w:val="000000" w:themeColor="text1" w:themeTint="FF" w:themeShade="FF"/>
          <w:lang w:val="en-US"/>
        </w:rPr>
        <w:t xml:space="preserve">Cognigram related </w:t>
      </w:r>
      <w:r w:rsidRPr="25540295" w:rsidR="4510BAA9">
        <w:rPr>
          <w:color w:val="000000" w:themeColor="text1" w:themeTint="FF" w:themeShade="FF"/>
          <w:lang w:val="en-US"/>
        </w:rPr>
        <w:t>CAPA</w:t>
      </w:r>
      <w:r w:rsidRPr="25540295" w:rsidR="2C754C6B">
        <w:rPr>
          <w:color w:val="000000" w:themeColor="text1" w:themeTint="FF" w:themeShade="FF"/>
          <w:lang w:val="en-US"/>
        </w:rPr>
        <w:t>’s</w:t>
      </w:r>
      <w:r w:rsidRPr="25540295" w:rsidR="4510BAA9">
        <w:rPr>
          <w:color w:val="000000" w:themeColor="text1" w:themeTint="FF" w:themeShade="FF"/>
          <w:lang w:val="en-US"/>
        </w:rPr>
        <w:t xml:space="preserve"> were raised since 202</w:t>
      </w:r>
      <w:r w:rsidRPr="25540295" w:rsidR="74669736">
        <w:rPr>
          <w:color w:val="000000" w:themeColor="text1" w:themeTint="FF" w:themeShade="FF"/>
          <w:lang w:val="en-US"/>
        </w:rPr>
        <w:t xml:space="preserve">3 </w:t>
      </w:r>
      <w:r w:rsidRPr="25540295" w:rsidR="1BE7A18E">
        <w:rPr>
          <w:color w:val="000000" w:themeColor="text1" w:themeTint="FF" w:themeShade="FF"/>
          <w:lang w:val="en-US"/>
        </w:rPr>
        <w:t>and all have been closed</w:t>
      </w:r>
      <w:r w:rsidRPr="25540295" w:rsidR="6448E3EE">
        <w:rPr>
          <w:color w:val="000000" w:themeColor="text1" w:themeTint="FF" w:themeShade="FF"/>
          <w:lang w:val="en-US"/>
        </w:rPr>
        <w:t xml:space="preserve">. More details can be provided if </w:t>
      </w:r>
      <w:r w:rsidRPr="25540295" w:rsidR="6448E3EE">
        <w:rPr>
          <w:color w:val="000000" w:themeColor="text1" w:themeTint="FF" w:themeShade="FF"/>
          <w:lang w:val="en-US"/>
        </w:rPr>
        <w:t>contract</w:t>
      </w:r>
      <w:r w:rsidRPr="25540295" w:rsidR="6448E3EE">
        <w:rPr>
          <w:color w:val="000000" w:themeColor="text1" w:themeTint="FF" w:themeShade="FF"/>
          <w:lang w:val="en-US"/>
        </w:rPr>
        <w:t xml:space="preserve"> is pursued.</w:t>
      </w:r>
    </w:p>
    <w:p w:rsidRPr="00240F42" w:rsidR="00F87EAD" w:rsidP="00F87EAD" w:rsidRDefault="00F87EAD" w14:paraId="43C10CE7" w14:textId="77777777">
      <w:pPr>
        <w:ind w:left="2160"/>
        <w:rPr>
          <w:color w:val="0070C0"/>
        </w:rPr>
      </w:pPr>
    </w:p>
    <w:p w:rsidRPr="00240F42" w:rsidR="00B92F20" w:rsidP="00887F49" w:rsidRDefault="000807D7" w14:paraId="00000022" w14:textId="14D02C5E">
      <w:pPr>
        <w:numPr>
          <w:ilvl w:val="0"/>
          <w:numId w:val="55"/>
        </w:numPr>
        <w:rPr>
          <w:b w:val="1"/>
          <w:bCs w:val="1"/>
          <w:sz w:val="28"/>
          <w:szCs w:val="28"/>
        </w:rPr>
      </w:pPr>
      <w:r w:rsidRPr="25540295" w:rsidR="49274DD3">
        <w:rPr>
          <w:b w:val="1"/>
          <w:bCs w:val="1"/>
          <w:sz w:val="28"/>
          <w:szCs w:val="28"/>
        </w:rPr>
        <w:t xml:space="preserve">Market </w:t>
      </w:r>
      <w:r w:rsidRPr="25540295" w:rsidR="4BA56961">
        <w:rPr>
          <w:b w:val="1"/>
          <w:bCs w:val="1"/>
          <w:sz w:val="28"/>
          <w:szCs w:val="28"/>
        </w:rPr>
        <w:t>G</w:t>
      </w:r>
      <w:r w:rsidRPr="25540295" w:rsidR="49274DD3">
        <w:rPr>
          <w:b w:val="1"/>
          <w:bCs w:val="1"/>
          <w:sz w:val="28"/>
          <w:szCs w:val="28"/>
        </w:rPr>
        <w:t xml:space="preserve">rowth </w:t>
      </w:r>
      <w:r w:rsidRPr="25540295" w:rsidR="49274DD3">
        <w:rPr>
          <w:b w:val="1"/>
          <w:bCs w:val="1"/>
          <w:sz w:val="28"/>
          <w:szCs w:val="28"/>
        </w:rPr>
        <w:t>(at least 3 years data)</w:t>
      </w:r>
    </w:p>
    <w:p w:rsidRPr="00240F42" w:rsidR="009654C8" w:rsidP="009654C8" w:rsidRDefault="009654C8" w14:paraId="1AC80E44" w14:textId="77777777">
      <w:pPr>
        <w:ind w:left="720"/>
        <w:rPr>
          <w:b/>
          <w:bCs/>
          <w:sz w:val="28"/>
          <w:szCs w:val="28"/>
        </w:rPr>
      </w:pPr>
    </w:p>
    <w:p w:rsidRPr="00240F42" w:rsidR="00B92F20" w:rsidP="00887F49" w:rsidRDefault="000807D7" w14:paraId="00000023" w14:textId="77777777">
      <w:pPr>
        <w:numPr>
          <w:ilvl w:val="1"/>
          <w:numId w:val="55"/>
        </w:numPr>
        <w:rPr>
          <w:lang w:val="en-US"/>
        </w:rPr>
      </w:pPr>
      <w:r w:rsidRPr="00240F42">
        <w:rPr>
          <w:b/>
          <w:lang w:val="en-US"/>
        </w:rPr>
        <w:t>Customer growth</w:t>
      </w:r>
      <w:r w:rsidRPr="00240F42">
        <w:rPr>
          <w:lang w:val="en-US"/>
        </w:rPr>
        <w:t xml:space="preserve"> i.e. number of sites / customer or number of users / customer</w:t>
      </w:r>
    </w:p>
    <w:p w:rsidRPr="00240F42" w:rsidR="00A308BC" w:rsidP="00887F49" w:rsidRDefault="49E59B17" w14:paraId="41EF8134" w14:textId="34113B88">
      <w:pPr>
        <w:numPr>
          <w:ilvl w:val="2"/>
          <w:numId w:val="55"/>
        </w:numPr>
        <w:rPr>
          <w:lang w:val="en-US"/>
        </w:rPr>
      </w:pPr>
      <w:r w:rsidRPr="00240F42">
        <w:rPr>
          <w:rFonts w:eastAsia="Aptos"/>
          <w:lang w:val="en-US"/>
        </w:rPr>
        <w:t xml:space="preserve">Commercialization efforts for Cogstate products in </w:t>
      </w:r>
      <w:r w:rsidRPr="00240F42" w:rsidR="002748CA">
        <w:rPr>
          <w:rFonts w:eastAsia="Aptos"/>
          <w:lang w:val="en-US"/>
        </w:rPr>
        <w:t>healthcare</w:t>
      </w:r>
      <w:r w:rsidRPr="00240F42" w:rsidR="000B3986">
        <w:rPr>
          <w:rFonts w:eastAsia="Aptos"/>
          <w:lang w:val="en-US"/>
        </w:rPr>
        <w:t xml:space="preserve"> including Cognigram</w:t>
      </w:r>
      <w:r w:rsidRPr="00240F42">
        <w:rPr>
          <w:rFonts w:eastAsia="Aptos"/>
          <w:lang w:val="en-US"/>
        </w:rPr>
        <w:t xml:space="preserve"> ha</w:t>
      </w:r>
      <w:r w:rsidRPr="00240F42" w:rsidR="000B3986">
        <w:rPr>
          <w:rFonts w:eastAsia="Aptos"/>
          <w:lang w:val="en-US"/>
        </w:rPr>
        <w:t>ve</w:t>
      </w:r>
      <w:r w:rsidRPr="00240F42">
        <w:rPr>
          <w:rFonts w:eastAsia="Aptos"/>
          <w:lang w:val="en-US"/>
        </w:rPr>
        <w:t xml:space="preserve"> been primarily led by Eisai Co. Ltd, therefore specific details regarding users/customers cannot be shared outside of what is available publicly:  </w:t>
      </w:r>
    </w:p>
    <w:p w:rsidRPr="00240F42" w:rsidR="00A308BC" w:rsidP="00887F49" w:rsidRDefault="49E59B17" w14:paraId="05772B0E" w14:textId="77777777">
      <w:pPr>
        <w:numPr>
          <w:ilvl w:val="3"/>
          <w:numId w:val="55"/>
        </w:numPr>
        <w:rPr>
          <w:lang w:val="en-US"/>
        </w:rPr>
      </w:pPr>
      <w:r w:rsidRPr="00240F42">
        <w:rPr>
          <w:rFonts w:eastAsia="Aptos"/>
          <w:lang w:val="en-US"/>
        </w:rPr>
        <w:t>Cogstate technology marketed in Japan as a pre-installed application on a smartphone used widely by the senior population</w:t>
      </w:r>
      <w:r w:rsidRPr="00240F42">
        <w:br/>
      </w:r>
      <w:r w:rsidRPr="00240F42">
        <w:rPr>
          <w:rFonts w:eastAsia="Aptos"/>
          <w:lang w:val="en-US"/>
        </w:rPr>
        <w:t xml:space="preserve"> </w:t>
      </w:r>
      <w:hyperlink r:id="rId82">
        <w:r w:rsidRPr="00240F42">
          <w:rPr>
            <w:rStyle w:val="Hyperlink"/>
            <w:rFonts w:eastAsia="Aptos"/>
            <w:color w:val="96607D"/>
            <w:lang w:val="en-US"/>
          </w:rPr>
          <w:t>https://www.eisai.com/news/2022/pdf/enews202249pdf.pdf</w:t>
        </w:r>
      </w:hyperlink>
      <w:r w:rsidRPr="00240F42">
        <w:rPr>
          <w:rFonts w:eastAsia="Aptos"/>
          <w:lang w:val="en-US"/>
        </w:rPr>
        <w:t xml:space="preserve"> </w:t>
      </w:r>
    </w:p>
    <w:p w:rsidRPr="00240F42" w:rsidR="00A308BC" w:rsidP="00887F49" w:rsidRDefault="49E59B17" w14:paraId="3EB3E96E" w14:textId="77777777">
      <w:pPr>
        <w:numPr>
          <w:ilvl w:val="3"/>
          <w:numId w:val="55"/>
        </w:numPr>
        <w:rPr>
          <w:lang w:val="en-US"/>
        </w:rPr>
      </w:pPr>
      <w:r w:rsidRPr="00240F42">
        <w:rPr>
          <w:rFonts w:eastAsia="Aptos"/>
          <w:lang w:val="en-US"/>
        </w:rPr>
        <w:t xml:space="preserve">Cogstate technology marketed in Japan through E. Design Insurance Co., Ltd. to promote Safe Driving in an aging society </w:t>
      </w:r>
      <w:r w:rsidRPr="00240F42">
        <w:br/>
      </w:r>
      <w:r w:rsidRPr="00240F42">
        <w:rPr>
          <w:rFonts w:eastAsia="Aptos"/>
          <w:lang w:val="en-US"/>
        </w:rPr>
        <w:t xml:space="preserve"> </w:t>
      </w:r>
      <w:hyperlink r:id="rId83">
        <w:r w:rsidRPr="00240F42">
          <w:rPr>
            <w:rStyle w:val="Hyperlink"/>
            <w:rFonts w:eastAsia="Aptos"/>
            <w:color w:val="96607D"/>
            <w:lang w:val="en-US"/>
          </w:rPr>
          <w:t>https://www.cogstate.com/wp-content/uploads/2022/07/enews202251pdf.pdf</w:t>
        </w:r>
      </w:hyperlink>
      <w:r w:rsidRPr="00240F42">
        <w:rPr>
          <w:rFonts w:eastAsia="Aptos"/>
          <w:lang w:val="en-US"/>
        </w:rPr>
        <w:t xml:space="preserve"> </w:t>
      </w:r>
    </w:p>
    <w:p w:rsidRPr="00240F42" w:rsidR="00B92F43" w:rsidP="00B92F43" w:rsidRDefault="00B92F43" w14:paraId="58613E2F" w14:textId="77777777">
      <w:pPr>
        <w:ind w:left="2880"/>
        <w:rPr>
          <w:lang w:val="en-US"/>
        </w:rPr>
      </w:pPr>
    </w:p>
    <w:p w:rsidRPr="00240F42" w:rsidR="00301846" w:rsidP="00887F49" w:rsidRDefault="00301846" w14:paraId="269E11A3" w14:textId="2792BA80">
      <w:pPr>
        <w:numPr>
          <w:ilvl w:val="2"/>
          <w:numId w:val="55"/>
        </w:numPr>
        <w:rPr>
          <w:lang w:val="en-US"/>
        </w:rPr>
      </w:pPr>
      <w:r w:rsidRPr="00240F42">
        <w:rPr>
          <w:rFonts w:eastAsia="Aptos"/>
          <w:lang w:val="en-US"/>
        </w:rPr>
        <w:t xml:space="preserve">Additional </w:t>
      </w:r>
      <w:r w:rsidRPr="00240F42" w:rsidR="000C39AD">
        <w:rPr>
          <w:rFonts w:eastAsia="Aptos"/>
          <w:lang w:val="en-US"/>
        </w:rPr>
        <w:t>evidence of market interest in the product</w:t>
      </w:r>
      <w:r w:rsidRPr="00240F42" w:rsidR="00FA02DB">
        <w:rPr>
          <w:rFonts w:eastAsia="Aptos"/>
          <w:lang w:val="en-US"/>
        </w:rPr>
        <w:t>:</w:t>
      </w:r>
    </w:p>
    <w:p w:rsidRPr="00240F42" w:rsidR="49E59B17" w:rsidP="00887F49" w:rsidRDefault="49E59B17" w14:paraId="3908FBDE" w14:textId="478E71E3">
      <w:pPr>
        <w:numPr>
          <w:ilvl w:val="3"/>
          <w:numId w:val="55"/>
        </w:numPr>
        <w:rPr>
          <w:lang w:val="en-US"/>
        </w:rPr>
      </w:pPr>
      <w:r w:rsidRPr="25540295" w:rsidR="687FBE03">
        <w:rPr>
          <w:rFonts w:eastAsia="Aptos"/>
          <w:lang w:val="en-US"/>
        </w:rPr>
        <w:t>Cogstate technology selected for Davos Alzheimer’s Collaborative Innovative Early Detection Effort: Seven Flagship Pilot Sites Aim to Measurably Increase Timely, Accurate Diagnosis of Alzheimer’s</w:t>
      </w:r>
      <w:r>
        <w:br/>
      </w:r>
      <w:r w:rsidRPr="25540295" w:rsidR="687FBE03">
        <w:rPr>
          <w:rFonts w:eastAsia="Aptos"/>
          <w:b w:val="1"/>
          <w:bCs w:val="1"/>
          <w:lang w:val="en-US"/>
        </w:rPr>
        <w:t xml:space="preserve"> </w:t>
      </w:r>
      <w:hyperlink r:id="R6cf3f2a8ba914e3e">
        <w:r w:rsidRPr="25540295" w:rsidR="687FBE03">
          <w:rPr>
            <w:rStyle w:val="Hyperlink"/>
            <w:rFonts w:eastAsia="Aptos"/>
            <w:color w:val="96607D"/>
            <w:lang w:val="en-US"/>
          </w:rPr>
          <w:t>https://www.davosalzheimerscollaborative.org/news-press/https/wwwdavosalzheimerscollaborativeorg/news-and-press/davos-alzheimers-collaborative-launches-innovative-early-detection-effort?rq=early%20detection</w:t>
        </w:r>
      </w:hyperlink>
    </w:p>
    <w:p w:rsidRPr="00240F42" w:rsidR="00F96043" w:rsidP="00887F49" w:rsidRDefault="3055FCC9" w14:paraId="566EB9CA" w14:textId="458513A8">
      <w:pPr>
        <w:numPr>
          <w:ilvl w:val="3"/>
          <w:numId w:val="55"/>
        </w:numPr>
        <w:rPr>
          <w:lang w:val="en-US"/>
        </w:rPr>
      </w:pPr>
      <w:r w:rsidRPr="25540295" w:rsidR="64052204">
        <w:rPr>
          <w:lang w:val="en-US"/>
        </w:rPr>
        <w:t>AdventHealth</w:t>
      </w:r>
      <w:r w:rsidRPr="25540295" w:rsidR="64052204">
        <w:rPr>
          <w:lang w:val="en-US"/>
        </w:rPr>
        <w:t xml:space="preserve"> is one of two U.S. sites </w:t>
      </w:r>
      <w:r w:rsidRPr="25540295" w:rsidR="64052204">
        <w:rPr>
          <w:lang w:val="en-US"/>
        </w:rPr>
        <w:t>participating</w:t>
      </w:r>
      <w:r w:rsidRPr="25540295" w:rsidR="64052204">
        <w:rPr>
          <w:lang w:val="en-US"/>
        </w:rPr>
        <w:t xml:space="preserve"> in groundbreaking Alzheimer’s disease research</w:t>
      </w:r>
      <w:r w:rsidRPr="25540295" w:rsidR="69645590">
        <w:rPr>
          <w:lang w:val="en-US"/>
        </w:rPr>
        <w:t xml:space="preserve"> </w:t>
      </w:r>
      <w:hyperlink r:id="R7d57d4aba986411f">
        <w:r w:rsidRPr="25540295" w:rsidR="69645590">
          <w:rPr>
            <w:rStyle w:val="Hyperlink"/>
            <w:lang w:val="en-US"/>
          </w:rPr>
          <w:t>https://www.adventhealth.com/medical/adventhealthmd/news/adventhealth-one-two-us-sites-participating-groundbreaking-alzheimers-disease-research</w:t>
        </w:r>
      </w:hyperlink>
      <w:r w:rsidRPr="25540295" w:rsidR="69645590">
        <w:rPr>
          <w:lang w:val="en-US"/>
        </w:rPr>
        <w:t xml:space="preserve"> </w:t>
      </w:r>
    </w:p>
    <w:p w:rsidRPr="00240F42" w:rsidR="00A308BC" w:rsidP="00A308BC" w:rsidRDefault="00A308BC" w14:paraId="36228BDA" w14:textId="77777777">
      <w:pPr>
        <w:ind w:left="2880"/>
        <w:rPr>
          <w:lang w:val="en-US"/>
        </w:rPr>
      </w:pPr>
    </w:p>
    <w:p w:rsidRPr="00240F42" w:rsidR="00B92F20" w:rsidP="00887F49" w:rsidRDefault="000807D7" w14:paraId="00000024" w14:textId="77777777">
      <w:pPr>
        <w:numPr>
          <w:ilvl w:val="1"/>
          <w:numId w:val="55"/>
        </w:numPr>
        <w:rPr>
          <w:lang w:val="en-US"/>
        </w:rPr>
      </w:pPr>
      <w:r w:rsidRPr="00240F42">
        <w:rPr>
          <w:lang w:val="en-US"/>
        </w:rPr>
        <w:t>Revenue growth - share if possible absolute $ and % growth yoy (year over year)</w:t>
      </w:r>
    </w:p>
    <w:p w:rsidRPr="00240F42" w:rsidR="56375629" w:rsidP="00887F49" w:rsidRDefault="56375629" w14:paraId="660775E3" w14:textId="6E538BCE">
      <w:pPr>
        <w:numPr>
          <w:ilvl w:val="2"/>
          <w:numId w:val="55"/>
        </w:numPr>
        <w:rPr>
          <w:lang w:val="en-US"/>
        </w:rPr>
      </w:pPr>
      <w:r w:rsidRPr="00240F42">
        <w:rPr>
          <w:rFonts w:eastAsia="Aptos"/>
          <w:lang w:val="en-US"/>
        </w:rPr>
        <w:t xml:space="preserve">Cogstate revenue contribution from healthcare segment as shared in annual reports (USD):  </w:t>
      </w:r>
    </w:p>
    <w:p w:rsidRPr="00240F42" w:rsidR="56375629" w:rsidP="00887F49" w:rsidRDefault="56375629" w14:paraId="7A779DE8" w14:textId="1C5DA8E6">
      <w:pPr>
        <w:pStyle w:val="ListParagraph"/>
        <w:numPr>
          <w:ilvl w:val="3"/>
          <w:numId w:val="55"/>
        </w:numPr>
        <w:rPr>
          <w:rFonts w:eastAsia="Aptos"/>
          <w:lang w:val="en-US"/>
        </w:rPr>
      </w:pPr>
      <w:r w:rsidRPr="00240F42">
        <w:rPr>
          <w:rFonts w:eastAsia="Aptos"/>
          <w:lang w:val="en-US"/>
        </w:rPr>
        <w:t xml:space="preserve">FY24: $2,874,603  </w:t>
      </w:r>
    </w:p>
    <w:p w:rsidRPr="00240F42" w:rsidR="56375629" w:rsidP="00887F49" w:rsidRDefault="56375629" w14:paraId="02E188B1" w14:textId="36CF8E2B">
      <w:pPr>
        <w:pStyle w:val="ListParagraph"/>
        <w:numPr>
          <w:ilvl w:val="3"/>
          <w:numId w:val="55"/>
        </w:numPr>
        <w:rPr>
          <w:rFonts w:eastAsia="Aptos"/>
          <w:lang w:val="en-US"/>
        </w:rPr>
      </w:pPr>
      <w:r w:rsidRPr="00240F42">
        <w:rPr>
          <w:rFonts w:eastAsia="Aptos"/>
          <w:lang w:val="en-US"/>
        </w:rPr>
        <w:t xml:space="preserve">FY23: $3,115,097 </w:t>
      </w:r>
    </w:p>
    <w:p w:rsidRPr="00240F42" w:rsidR="56375629" w:rsidP="00887F49" w:rsidRDefault="56375629" w14:paraId="00E7B691" w14:textId="449DA861">
      <w:pPr>
        <w:pStyle w:val="ListParagraph"/>
        <w:numPr>
          <w:ilvl w:val="3"/>
          <w:numId w:val="55"/>
        </w:numPr>
        <w:rPr>
          <w:rFonts w:eastAsia="Aptos"/>
          <w:lang w:val="en-US"/>
        </w:rPr>
      </w:pPr>
      <w:r w:rsidRPr="00240F42">
        <w:rPr>
          <w:rFonts w:eastAsia="Aptos"/>
          <w:lang w:val="en-US"/>
        </w:rPr>
        <w:t xml:space="preserve">FY22: $3,242,434 </w:t>
      </w:r>
    </w:p>
    <w:p w:rsidRPr="00240F42" w:rsidR="56375629" w:rsidP="00887F49" w:rsidRDefault="56375629" w14:paraId="4373BFF1" w14:textId="1FCB65D9">
      <w:pPr>
        <w:pStyle w:val="ListParagraph"/>
        <w:numPr>
          <w:ilvl w:val="3"/>
          <w:numId w:val="55"/>
        </w:numPr>
        <w:rPr>
          <w:rFonts w:eastAsia="Aptos"/>
          <w:lang w:val="en-US"/>
        </w:rPr>
      </w:pPr>
      <w:r w:rsidRPr="00240F42">
        <w:rPr>
          <w:rFonts w:eastAsia="Aptos"/>
          <w:lang w:val="en-US"/>
        </w:rPr>
        <w:t xml:space="preserve">FY21: $2,958,919 </w:t>
      </w:r>
    </w:p>
    <w:p w:rsidRPr="00240F42" w:rsidR="56375629" w:rsidP="00887F49" w:rsidRDefault="56375629" w14:paraId="60D3622A" w14:textId="1B1CB55C">
      <w:pPr>
        <w:pStyle w:val="ListParagraph"/>
        <w:numPr>
          <w:ilvl w:val="3"/>
          <w:numId w:val="55"/>
        </w:numPr>
        <w:rPr>
          <w:rFonts w:eastAsia="Aptos"/>
          <w:lang w:val="en-US"/>
        </w:rPr>
      </w:pPr>
      <w:r w:rsidRPr="00240F42">
        <w:rPr>
          <w:rFonts w:eastAsia="Aptos"/>
          <w:lang w:val="en-US"/>
        </w:rPr>
        <w:t>FY20: $1,320,780</w:t>
      </w:r>
    </w:p>
    <w:p w:rsidRPr="00240F42" w:rsidR="008771C1" w:rsidP="008771C1" w:rsidRDefault="008771C1" w14:paraId="096223C2" w14:textId="77777777">
      <w:pPr>
        <w:pStyle w:val="ListParagraph"/>
        <w:ind w:left="2880"/>
        <w:rPr>
          <w:rFonts w:eastAsia="Aptos"/>
          <w:lang w:val="en-US"/>
        </w:rPr>
      </w:pPr>
    </w:p>
    <w:p w:rsidRPr="00240F42" w:rsidR="00B92F20" w:rsidP="00887F49" w:rsidRDefault="000807D7" w14:paraId="00000025" w14:textId="77777777">
      <w:pPr>
        <w:numPr>
          <w:ilvl w:val="1"/>
          <w:numId w:val="55"/>
        </w:numPr>
      </w:pPr>
      <w:r w:rsidRPr="00240F42">
        <w:t>Customer profile - any reference sites of IHN (Integrated health networks)?</w:t>
      </w:r>
    </w:p>
    <w:p w:rsidRPr="00240F42" w:rsidR="002737B3" w:rsidP="00887F49" w:rsidRDefault="478BDCD5" w14:paraId="00C0532F" w14:textId="11232FAE">
      <w:pPr>
        <w:numPr>
          <w:ilvl w:val="2"/>
          <w:numId w:val="55"/>
        </w:numPr>
        <w:rPr>
          <w:lang w:val="en-US"/>
        </w:rPr>
      </w:pPr>
      <w:r w:rsidRPr="00240F42">
        <w:rPr>
          <w:rFonts w:eastAsia="Aptos"/>
          <w:lang w:val="en-US"/>
        </w:rPr>
        <w:t xml:space="preserve">Commercialization efforts for Cogstate products in </w:t>
      </w:r>
      <w:r w:rsidRPr="00240F42" w:rsidR="00240F42">
        <w:rPr>
          <w:rFonts w:eastAsia="Aptos"/>
          <w:lang w:val="en-US"/>
        </w:rPr>
        <w:t>healthcare</w:t>
      </w:r>
      <w:r w:rsidRPr="00240F42">
        <w:rPr>
          <w:rFonts w:eastAsia="Aptos"/>
          <w:lang w:val="en-US"/>
        </w:rPr>
        <w:t xml:space="preserve"> </w:t>
      </w:r>
      <w:r w:rsidRPr="00240F42" w:rsidR="000B3986">
        <w:rPr>
          <w:rFonts w:eastAsia="Aptos"/>
          <w:lang w:val="en-US"/>
        </w:rPr>
        <w:t xml:space="preserve">including Cognigram </w:t>
      </w:r>
      <w:r w:rsidRPr="00240F42">
        <w:rPr>
          <w:rFonts w:eastAsia="Aptos"/>
          <w:lang w:val="en-US"/>
        </w:rPr>
        <w:t>ha</w:t>
      </w:r>
      <w:r w:rsidRPr="00240F42" w:rsidR="000B3986">
        <w:rPr>
          <w:rFonts w:eastAsia="Aptos"/>
          <w:lang w:val="en-US"/>
        </w:rPr>
        <w:t>ve</w:t>
      </w:r>
      <w:r w:rsidRPr="00240F42">
        <w:rPr>
          <w:rFonts w:eastAsia="Aptos"/>
          <w:lang w:val="en-US"/>
        </w:rPr>
        <w:t xml:space="preserve"> been primarily led by Eisai Co. Ltd, therefore specific details regarding users/customers cannot be shared outside of what is available publicly</w:t>
      </w:r>
      <w:r w:rsidRPr="00240F42" w:rsidR="0097468D">
        <w:rPr>
          <w:rFonts w:eastAsia="Aptos"/>
          <w:lang w:val="en-US"/>
        </w:rPr>
        <w:t xml:space="preserve"> (see list above)</w:t>
      </w:r>
      <w:r w:rsidRPr="00240F42">
        <w:rPr>
          <w:rFonts w:eastAsia="Aptos"/>
          <w:lang w:val="en-US"/>
        </w:rPr>
        <w:t>.</w:t>
      </w:r>
    </w:p>
    <w:sectPr w:rsidRPr="00240F42" w:rsidR="002737B3">
      <w:headerReference w:type="default" r:id="rId86"/>
      <w:pgSz w:w="12240" w:h="15840" w:orient="portrait"/>
      <w:pgMar w:top="1440" w:right="1440" w:bottom="1440" w:left="1440" w:header="720" w:footer="720" w:gutter="0"/>
      <w:pgNumType w:start="1"/>
      <w:cols w:space="72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03826" w:rsidP="00C273AA" w:rsidRDefault="00003826" w14:paraId="32072F4E" w14:textId="77777777">
      <w:pPr>
        <w:spacing w:line="240" w:lineRule="auto"/>
      </w:pPr>
      <w:r>
        <w:separator/>
      </w:r>
    </w:p>
  </w:endnote>
  <w:endnote w:type="continuationSeparator" w:id="0">
    <w:p w:rsidR="00003826" w:rsidP="00C273AA" w:rsidRDefault="00003826" w14:paraId="3D607E10" w14:textId="77777777">
      <w:pPr>
        <w:spacing w:line="240" w:lineRule="auto"/>
      </w:pPr>
      <w:r>
        <w:continuationSeparator/>
      </w:r>
    </w:p>
  </w:endnote>
  <w:endnote w:type="continuationNotice" w:id="1">
    <w:p w:rsidR="00003826" w:rsidRDefault="00003826" w14:paraId="23D83D93"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03826" w:rsidP="00C273AA" w:rsidRDefault="00003826" w14:paraId="65D3825A" w14:textId="77777777">
      <w:pPr>
        <w:spacing w:line="240" w:lineRule="auto"/>
      </w:pPr>
      <w:r>
        <w:separator/>
      </w:r>
    </w:p>
  </w:footnote>
  <w:footnote w:type="continuationSeparator" w:id="0">
    <w:p w:rsidR="00003826" w:rsidP="00C273AA" w:rsidRDefault="00003826" w14:paraId="773F09E2" w14:textId="77777777">
      <w:pPr>
        <w:spacing w:line="240" w:lineRule="auto"/>
      </w:pPr>
      <w:r>
        <w:continuationSeparator/>
      </w:r>
    </w:p>
  </w:footnote>
  <w:footnote w:type="continuationNotice" w:id="1">
    <w:p w:rsidR="00003826" w:rsidRDefault="00003826" w14:paraId="4FF44791"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C273AA" w:rsidP="00C273AA" w:rsidRDefault="00C273AA" w14:paraId="107380A7" w14:textId="783404CE">
    <w:pPr>
      <w:pStyle w:val="Header"/>
      <w:jc w:val="right"/>
    </w:pPr>
    <w:r>
      <w:rPr>
        <w:noProof/>
      </w:rPr>
      <w:drawing>
        <wp:anchor distT="0" distB="0" distL="114300" distR="114300" simplePos="0" relativeHeight="251658240" behindDoc="1" locked="0" layoutInCell="1" allowOverlap="1" wp14:anchorId="7EA94360" wp14:editId="17ADB58D">
          <wp:simplePos x="0" y="0"/>
          <wp:positionH relativeFrom="column">
            <wp:posOffset>4461722</wp:posOffset>
          </wp:positionH>
          <wp:positionV relativeFrom="paragraph">
            <wp:posOffset>-152400</wp:posOffset>
          </wp:positionV>
          <wp:extent cx="1651000" cy="450674"/>
          <wp:effectExtent l="0" t="0" r="0" b="0"/>
          <wp:wrapNone/>
          <wp:docPr id="2069534731" name="Picture 2"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534731" name="Picture 2" descr="A black background with white text&#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1000" cy="450674"/>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CF470"/>
    <w:multiLevelType w:val="hybridMultilevel"/>
    <w:tmpl w:val="FFFFFFFF"/>
    <w:lvl w:ilvl="0" w:tplc="79947D9C">
      <w:numFmt w:val="none"/>
      <w:lvlText w:val=""/>
      <w:lvlJc w:val="left"/>
      <w:pPr>
        <w:tabs>
          <w:tab w:val="num" w:pos="360"/>
        </w:tabs>
      </w:pPr>
    </w:lvl>
    <w:lvl w:ilvl="1" w:tplc="3DC083CC">
      <w:start w:val="1"/>
      <w:numFmt w:val="lowerLetter"/>
      <w:lvlText w:val="%2."/>
      <w:lvlJc w:val="left"/>
      <w:pPr>
        <w:ind w:left="1440" w:hanging="360"/>
      </w:pPr>
    </w:lvl>
    <w:lvl w:ilvl="2" w:tplc="918C0ACC">
      <w:start w:val="1"/>
      <w:numFmt w:val="lowerRoman"/>
      <w:lvlText w:val="%3."/>
      <w:lvlJc w:val="right"/>
      <w:pPr>
        <w:ind w:left="2160" w:hanging="180"/>
      </w:pPr>
    </w:lvl>
    <w:lvl w:ilvl="3" w:tplc="7EA605E8">
      <w:start w:val="1"/>
      <w:numFmt w:val="decimal"/>
      <w:lvlText w:val="%4."/>
      <w:lvlJc w:val="left"/>
      <w:pPr>
        <w:ind w:left="2880" w:hanging="360"/>
      </w:pPr>
    </w:lvl>
    <w:lvl w:ilvl="4" w:tplc="EFDA4860">
      <w:start w:val="1"/>
      <w:numFmt w:val="lowerLetter"/>
      <w:lvlText w:val="%5."/>
      <w:lvlJc w:val="left"/>
      <w:pPr>
        <w:ind w:left="3600" w:hanging="360"/>
      </w:pPr>
    </w:lvl>
    <w:lvl w:ilvl="5" w:tplc="144292F4">
      <w:start w:val="1"/>
      <w:numFmt w:val="lowerRoman"/>
      <w:lvlText w:val="%6."/>
      <w:lvlJc w:val="right"/>
      <w:pPr>
        <w:ind w:left="4320" w:hanging="180"/>
      </w:pPr>
    </w:lvl>
    <w:lvl w:ilvl="6" w:tplc="357E7A40">
      <w:start w:val="1"/>
      <w:numFmt w:val="decimal"/>
      <w:lvlText w:val="%7."/>
      <w:lvlJc w:val="left"/>
      <w:pPr>
        <w:ind w:left="5040" w:hanging="360"/>
      </w:pPr>
    </w:lvl>
    <w:lvl w:ilvl="7" w:tplc="799A65D6">
      <w:start w:val="1"/>
      <w:numFmt w:val="lowerLetter"/>
      <w:lvlText w:val="%8."/>
      <w:lvlJc w:val="left"/>
      <w:pPr>
        <w:ind w:left="5760" w:hanging="360"/>
      </w:pPr>
    </w:lvl>
    <w:lvl w:ilvl="8" w:tplc="22740446">
      <w:start w:val="1"/>
      <w:numFmt w:val="lowerRoman"/>
      <w:lvlText w:val="%9."/>
      <w:lvlJc w:val="right"/>
      <w:pPr>
        <w:ind w:left="6480" w:hanging="180"/>
      </w:pPr>
    </w:lvl>
  </w:abstractNum>
  <w:abstractNum w:abstractNumId="1" w15:restartNumberingAfterBreak="0">
    <w:nsid w:val="041227A4"/>
    <w:multiLevelType w:val="hybridMultilevel"/>
    <w:tmpl w:val="B61005E2"/>
    <w:lvl w:ilvl="0" w:tplc="EB582698">
      <w:start w:val="1"/>
      <w:numFmt w:val="bullet"/>
      <w:lvlText w:val=""/>
      <w:lvlJc w:val="left"/>
      <w:pPr>
        <w:ind w:left="720" w:hanging="360"/>
      </w:pPr>
      <w:rPr>
        <w:rFonts w:hint="default" w:ascii="Symbol" w:hAnsi="Symbol"/>
      </w:rPr>
    </w:lvl>
    <w:lvl w:ilvl="1" w:tplc="E14E2874">
      <w:start w:val="1"/>
      <w:numFmt w:val="bullet"/>
      <w:lvlText w:val="o"/>
      <w:lvlJc w:val="left"/>
      <w:pPr>
        <w:ind w:left="1440" w:hanging="360"/>
      </w:pPr>
      <w:rPr>
        <w:rFonts w:hint="default" w:ascii="Courier New" w:hAnsi="Courier New"/>
      </w:rPr>
    </w:lvl>
    <w:lvl w:ilvl="2" w:tplc="4072AF5A">
      <w:start w:val="1"/>
      <w:numFmt w:val="bullet"/>
      <w:lvlText w:val=""/>
      <w:lvlJc w:val="left"/>
      <w:pPr>
        <w:ind w:left="2160" w:hanging="360"/>
      </w:pPr>
      <w:rPr>
        <w:rFonts w:hint="default" w:ascii="Wingdings" w:hAnsi="Wingdings"/>
      </w:rPr>
    </w:lvl>
    <w:lvl w:ilvl="3" w:tplc="7FA20366">
      <w:start w:val="1"/>
      <w:numFmt w:val="bullet"/>
      <w:lvlText w:val=""/>
      <w:lvlJc w:val="left"/>
      <w:pPr>
        <w:ind w:left="2880" w:hanging="360"/>
      </w:pPr>
      <w:rPr>
        <w:rFonts w:hint="default" w:ascii="Symbol" w:hAnsi="Symbol"/>
      </w:rPr>
    </w:lvl>
    <w:lvl w:ilvl="4" w:tplc="9C7A82BC">
      <w:start w:val="1"/>
      <w:numFmt w:val="bullet"/>
      <w:lvlText w:val="o"/>
      <w:lvlJc w:val="left"/>
      <w:pPr>
        <w:ind w:left="3600" w:hanging="360"/>
      </w:pPr>
      <w:rPr>
        <w:rFonts w:hint="default" w:ascii="Courier New" w:hAnsi="Courier New"/>
      </w:rPr>
    </w:lvl>
    <w:lvl w:ilvl="5" w:tplc="FFD07326">
      <w:start w:val="1"/>
      <w:numFmt w:val="bullet"/>
      <w:lvlText w:val=""/>
      <w:lvlJc w:val="left"/>
      <w:pPr>
        <w:ind w:left="4320" w:hanging="360"/>
      </w:pPr>
      <w:rPr>
        <w:rFonts w:hint="default" w:ascii="Wingdings" w:hAnsi="Wingdings"/>
      </w:rPr>
    </w:lvl>
    <w:lvl w:ilvl="6" w:tplc="0BE25F98">
      <w:start w:val="1"/>
      <w:numFmt w:val="bullet"/>
      <w:lvlText w:val=""/>
      <w:lvlJc w:val="left"/>
      <w:pPr>
        <w:ind w:left="5040" w:hanging="360"/>
      </w:pPr>
      <w:rPr>
        <w:rFonts w:hint="default" w:ascii="Symbol" w:hAnsi="Symbol"/>
      </w:rPr>
    </w:lvl>
    <w:lvl w:ilvl="7" w:tplc="BF8A9684">
      <w:start w:val="1"/>
      <w:numFmt w:val="bullet"/>
      <w:lvlText w:val="o"/>
      <w:lvlJc w:val="left"/>
      <w:pPr>
        <w:ind w:left="5760" w:hanging="360"/>
      </w:pPr>
      <w:rPr>
        <w:rFonts w:hint="default" w:ascii="Courier New" w:hAnsi="Courier New"/>
      </w:rPr>
    </w:lvl>
    <w:lvl w:ilvl="8" w:tplc="BB5C47C4">
      <w:start w:val="1"/>
      <w:numFmt w:val="bullet"/>
      <w:lvlText w:val=""/>
      <w:lvlJc w:val="left"/>
      <w:pPr>
        <w:ind w:left="6480" w:hanging="360"/>
      </w:pPr>
      <w:rPr>
        <w:rFonts w:hint="default" w:ascii="Wingdings" w:hAnsi="Wingdings"/>
      </w:rPr>
    </w:lvl>
  </w:abstractNum>
  <w:abstractNum w:abstractNumId="2" w15:restartNumberingAfterBreak="0">
    <w:nsid w:val="051641B8"/>
    <w:multiLevelType w:val="multilevel"/>
    <w:tmpl w:val="292254F6"/>
    <w:lvl w:ilvl="0">
      <w:start w:val="1"/>
      <w:numFmt w:val="decimal"/>
      <w:lvlText w:val="%1."/>
      <w:lvlJc w:val="left"/>
      <w:pPr>
        <w:ind w:left="927" w:hanging="360"/>
      </w:pPr>
      <w:rPr>
        <w:u w:val="none"/>
      </w:rPr>
    </w:lvl>
    <w:lvl w:ilvl="1">
      <w:start w:val="1"/>
      <w:numFmt w:val="lowerLetter"/>
      <w:lvlText w:val="%2."/>
      <w:lvlJc w:val="left"/>
      <w:pPr>
        <w:ind w:left="1647" w:hanging="360"/>
      </w:pPr>
      <w:rPr>
        <w:u w:val="none"/>
      </w:rPr>
    </w:lvl>
    <w:lvl w:ilvl="2">
      <w:start w:val="1"/>
      <w:numFmt w:val="lowerRoman"/>
      <w:lvlText w:val="%3."/>
      <w:lvlJc w:val="right"/>
      <w:pPr>
        <w:ind w:left="2367" w:hanging="360"/>
      </w:pPr>
      <w:rPr>
        <w:u w:val="none"/>
      </w:rPr>
    </w:lvl>
    <w:lvl w:ilvl="3">
      <w:start w:val="1"/>
      <w:numFmt w:val="decimal"/>
      <w:lvlText w:val="%4."/>
      <w:lvlJc w:val="left"/>
      <w:pPr>
        <w:ind w:left="3087" w:hanging="360"/>
      </w:pPr>
      <w:rPr>
        <w:u w:val="none"/>
      </w:rPr>
    </w:lvl>
    <w:lvl w:ilvl="4">
      <w:start w:val="1"/>
      <w:numFmt w:val="lowerLetter"/>
      <w:lvlText w:val="%5."/>
      <w:lvlJc w:val="left"/>
      <w:pPr>
        <w:ind w:left="3807" w:hanging="360"/>
      </w:pPr>
      <w:rPr>
        <w:u w:val="none"/>
      </w:rPr>
    </w:lvl>
    <w:lvl w:ilvl="5">
      <w:start w:val="1"/>
      <w:numFmt w:val="lowerRoman"/>
      <w:lvlText w:val="%6."/>
      <w:lvlJc w:val="right"/>
      <w:pPr>
        <w:ind w:left="4527" w:hanging="360"/>
      </w:pPr>
      <w:rPr>
        <w:u w:val="none"/>
      </w:rPr>
    </w:lvl>
    <w:lvl w:ilvl="6">
      <w:start w:val="1"/>
      <w:numFmt w:val="decimal"/>
      <w:lvlText w:val="%7."/>
      <w:lvlJc w:val="left"/>
      <w:pPr>
        <w:ind w:left="5247" w:hanging="360"/>
      </w:pPr>
      <w:rPr>
        <w:u w:val="none"/>
      </w:rPr>
    </w:lvl>
    <w:lvl w:ilvl="7">
      <w:start w:val="1"/>
      <w:numFmt w:val="lowerLetter"/>
      <w:lvlText w:val="%8."/>
      <w:lvlJc w:val="left"/>
      <w:pPr>
        <w:ind w:left="5967" w:hanging="360"/>
      </w:pPr>
      <w:rPr>
        <w:u w:val="none"/>
      </w:rPr>
    </w:lvl>
    <w:lvl w:ilvl="8">
      <w:start w:val="1"/>
      <w:numFmt w:val="lowerRoman"/>
      <w:lvlText w:val="%9."/>
      <w:lvlJc w:val="right"/>
      <w:pPr>
        <w:ind w:left="6687" w:hanging="360"/>
      </w:pPr>
      <w:rPr>
        <w:u w:val="none"/>
      </w:rPr>
    </w:lvl>
  </w:abstractNum>
  <w:abstractNum w:abstractNumId="3" w15:restartNumberingAfterBreak="0">
    <w:nsid w:val="0725317F"/>
    <w:multiLevelType w:val="multilevel"/>
    <w:tmpl w:val="FFFFFFFF"/>
    <w:lvl w:ilvl="0">
      <w:numFmt w:val="none"/>
      <w:lvlText w:val=""/>
      <w:lvlJc w:val="left"/>
      <w:pPr>
        <w:tabs>
          <w:tab w:val="num" w:pos="360"/>
        </w:tabs>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 w15:restartNumberingAfterBreak="0">
    <w:nsid w:val="0E023BDE"/>
    <w:multiLevelType w:val="hybridMultilevel"/>
    <w:tmpl w:val="FFFFFFFF"/>
    <w:lvl w:ilvl="0" w:tplc="9DD8069C">
      <w:numFmt w:val="none"/>
      <w:lvlText w:val=""/>
      <w:lvlJc w:val="left"/>
      <w:pPr>
        <w:tabs>
          <w:tab w:val="num" w:pos="360"/>
        </w:tabs>
      </w:pPr>
    </w:lvl>
    <w:lvl w:ilvl="1" w:tplc="C6F2A5EA">
      <w:start w:val="1"/>
      <w:numFmt w:val="lowerLetter"/>
      <w:lvlText w:val="%2."/>
      <w:lvlJc w:val="left"/>
      <w:pPr>
        <w:ind w:left="1440" w:hanging="360"/>
      </w:pPr>
    </w:lvl>
    <w:lvl w:ilvl="2" w:tplc="996EB67C">
      <w:start w:val="1"/>
      <w:numFmt w:val="lowerRoman"/>
      <w:lvlText w:val="%3."/>
      <w:lvlJc w:val="right"/>
      <w:pPr>
        <w:ind w:left="2160" w:hanging="180"/>
      </w:pPr>
    </w:lvl>
    <w:lvl w:ilvl="3" w:tplc="6666B56E">
      <w:start w:val="1"/>
      <w:numFmt w:val="decimal"/>
      <w:lvlText w:val="%4."/>
      <w:lvlJc w:val="left"/>
      <w:pPr>
        <w:ind w:left="2880" w:hanging="360"/>
      </w:pPr>
    </w:lvl>
    <w:lvl w:ilvl="4" w:tplc="E9F60994">
      <w:start w:val="1"/>
      <w:numFmt w:val="lowerLetter"/>
      <w:lvlText w:val="%5."/>
      <w:lvlJc w:val="left"/>
      <w:pPr>
        <w:ind w:left="3600" w:hanging="360"/>
      </w:pPr>
    </w:lvl>
    <w:lvl w:ilvl="5" w:tplc="D8142B5C">
      <w:start w:val="1"/>
      <w:numFmt w:val="lowerRoman"/>
      <w:lvlText w:val="%6."/>
      <w:lvlJc w:val="right"/>
      <w:pPr>
        <w:ind w:left="4320" w:hanging="180"/>
      </w:pPr>
    </w:lvl>
    <w:lvl w:ilvl="6" w:tplc="F20C7168">
      <w:start w:val="1"/>
      <w:numFmt w:val="decimal"/>
      <w:lvlText w:val="%7."/>
      <w:lvlJc w:val="left"/>
      <w:pPr>
        <w:ind w:left="5040" w:hanging="360"/>
      </w:pPr>
    </w:lvl>
    <w:lvl w:ilvl="7" w:tplc="261415C0">
      <w:start w:val="1"/>
      <w:numFmt w:val="lowerLetter"/>
      <w:lvlText w:val="%8."/>
      <w:lvlJc w:val="left"/>
      <w:pPr>
        <w:ind w:left="5760" w:hanging="360"/>
      </w:pPr>
    </w:lvl>
    <w:lvl w:ilvl="8" w:tplc="A78E870C">
      <w:start w:val="1"/>
      <w:numFmt w:val="lowerRoman"/>
      <w:lvlText w:val="%9."/>
      <w:lvlJc w:val="right"/>
      <w:pPr>
        <w:ind w:left="6480" w:hanging="180"/>
      </w:pPr>
    </w:lvl>
  </w:abstractNum>
  <w:abstractNum w:abstractNumId="5" w15:restartNumberingAfterBreak="0">
    <w:nsid w:val="1219F883"/>
    <w:multiLevelType w:val="hybridMultilevel"/>
    <w:tmpl w:val="FFFFFFFF"/>
    <w:lvl w:ilvl="0" w:tplc="6D22528A">
      <w:numFmt w:val="none"/>
      <w:lvlText w:val=""/>
      <w:lvlJc w:val="left"/>
      <w:pPr>
        <w:tabs>
          <w:tab w:val="num" w:pos="360"/>
        </w:tabs>
      </w:pPr>
    </w:lvl>
    <w:lvl w:ilvl="1" w:tplc="D2D270FC">
      <w:start w:val="1"/>
      <w:numFmt w:val="lowerLetter"/>
      <w:lvlText w:val="%2."/>
      <w:lvlJc w:val="left"/>
      <w:pPr>
        <w:ind w:left="1440" w:hanging="360"/>
      </w:pPr>
    </w:lvl>
    <w:lvl w:ilvl="2" w:tplc="DE7E4116">
      <w:start w:val="1"/>
      <w:numFmt w:val="lowerRoman"/>
      <w:lvlText w:val="%3."/>
      <w:lvlJc w:val="right"/>
      <w:pPr>
        <w:ind w:left="2160" w:hanging="180"/>
      </w:pPr>
    </w:lvl>
    <w:lvl w:ilvl="3" w:tplc="3E14D446">
      <w:start w:val="1"/>
      <w:numFmt w:val="decimal"/>
      <w:lvlText w:val="%4."/>
      <w:lvlJc w:val="left"/>
      <w:pPr>
        <w:ind w:left="2880" w:hanging="360"/>
      </w:pPr>
    </w:lvl>
    <w:lvl w:ilvl="4" w:tplc="3E2C8C8A">
      <w:start w:val="1"/>
      <w:numFmt w:val="lowerLetter"/>
      <w:lvlText w:val="%5."/>
      <w:lvlJc w:val="left"/>
      <w:pPr>
        <w:ind w:left="3600" w:hanging="360"/>
      </w:pPr>
    </w:lvl>
    <w:lvl w:ilvl="5" w:tplc="232A6F9C">
      <w:start w:val="1"/>
      <w:numFmt w:val="lowerRoman"/>
      <w:lvlText w:val="%6."/>
      <w:lvlJc w:val="right"/>
      <w:pPr>
        <w:ind w:left="4320" w:hanging="180"/>
      </w:pPr>
    </w:lvl>
    <w:lvl w:ilvl="6" w:tplc="1722CE2A">
      <w:start w:val="1"/>
      <w:numFmt w:val="decimal"/>
      <w:lvlText w:val="%7."/>
      <w:lvlJc w:val="left"/>
      <w:pPr>
        <w:ind w:left="5040" w:hanging="360"/>
      </w:pPr>
    </w:lvl>
    <w:lvl w:ilvl="7" w:tplc="9D0695F2">
      <w:start w:val="1"/>
      <w:numFmt w:val="lowerLetter"/>
      <w:lvlText w:val="%8."/>
      <w:lvlJc w:val="left"/>
      <w:pPr>
        <w:ind w:left="5760" w:hanging="360"/>
      </w:pPr>
    </w:lvl>
    <w:lvl w:ilvl="8" w:tplc="04BE38AE">
      <w:start w:val="1"/>
      <w:numFmt w:val="lowerRoman"/>
      <w:lvlText w:val="%9."/>
      <w:lvlJc w:val="right"/>
      <w:pPr>
        <w:ind w:left="6480" w:hanging="180"/>
      </w:pPr>
    </w:lvl>
  </w:abstractNum>
  <w:abstractNum w:abstractNumId="6" w15:restartNumberingAfterBreak="0">
    <w:nsid w:val="125D5379"/>
    <w:multiLevelType w:val="hybridMultilevel"/>
    <w:tmpl w:val="FFFFFFFF"/>
    <w:lvl w:ilvl="0" w:tplc="F50682DE">
      <w:numFmt w:val="none"/>
      <w:lvlText w:val=""/>
      <w:lvlJc w:val="left"/>
      <w:pPr>
        <w:tabs>
          <w:tab w:val="num" w:pos="360"/>
        </w:tabs>
      </w:pPr>
    </w:lvl>
    <w:lvl w:ilvl="1" w:tplc="274871CC">
      <w:start w:val="1"/>
      <w:numFmt w:val="lowerLetter"/>
      <w:lvlText w:val="%2."/>
      <w:lvlJc w:val="left"/>
      <w:pPr>
        <w:ind w:left="1440" w:hanging="360"/>
      </w:pPr>
    </w:lvl>
    <w:lvl w:ilvl="2" w:tplc="43441DBA">
      <w:start w:val="1"/>
      <w:numFmt w:val="lowerRoman"/>
      <w:lvlText w:val="%3."/>
      <w:lvlJc w:val="right"/>
      <w:pPr>
        <w:ind w:left="2160" w:hanging="180"/>
      </w:pPr>
    </w:lvl>
    <w:lvl w:ilvl="3" w:tplc="CD62DE8C">
      <w:start w:val="1"/>
      <w:numFmt w:val="decimal"/>
      <w:lvlText w:val="%4."/>
      <w:lvlJc w:val="left"/>
      <w:pPr>
        <w:ind w:left="2880" w:hanging="360"/>
      </w:pPr>
    </w:lvl>
    <w:lvl w:ilvl="4" w:tplc="24842984">
      <w:start w:val="1"/>
      <w:numFmt w:val="lowerLetter"/>
      <w:lvlText w:val="%5."/>
      <w:lvlJc w:val="left"/>
      <w:pPr>
        <w:ind w:left="3600" w:hanging="360"/>
      </w:pPr>
    </w:lvl>
    <w:lvl w:ilvl="5" w:tplc="268E5988">
      <w:start w:val="1"/>
      <w:numFmt w:val="lowerRoman"/>
      <w:lvlText w:val="%6."/>
      <w:lvlJc w:val="right"/>
      <w:pPr>
        <w:ind w:left="4320" w:hanging="180"/>
      </w:pPr>
    </w:lvl>
    <w:lvl w:ilvl="6" w:tplc="18C45914">
      <w:start w:val="1"/>
      <w:numFmt w:val="decimal"/>
      <w:lvlText w:val="%7."/>
      <w:lvlJc w:val="left"/>
      <w:pPr>
        <w:ind w:left="5040" w:hanging="360"/>
      </w:pPr>
    </w:lvl>
    <w:lvl w:ilvl="7" w:tplc="E7262F04">
      <w:start w:val="1"/>
      <w:numFmt w:val="lowerLetter"/>
      <w:lvlText w:val="%8."/>
      <w:lvlJc w:val="left"/>
      <w:pPr>
        <w:ind w:left="5760" w:hanging="360"/>
      </w:pPr>
    </w:lvl>
    <w:lvl w:ilvl="8" w:tplc="2EEA42F6">
      <w:start w:val="1"/>
      <w:numFmt w:val="lowerRoman"/>
      <w:lvlText w:val="%9."/>
      <w:lvlJc w:val="right"/>
      <w:pPr>
        <w:ind w:left="6480" w:hanging="180"/>
      </w:pPr>
    </w:lvl>
  </w:abstractNum>
  <w:abstractNum w:abstractNumId="7" w15:restartNumberingAfterBreak="0">
    <w:nsid w:val="154A6A38"/>
    <w:multiLevelType w:val="hybridMultilevel"/>
    <w:tmpl w:val="FFFFFFFF"/>
    <w:lvl w:ilvl="0" w:tplc="D780ECA0">
      <w:numFmt w:val="none"/>
      <w:lvlText w:val=""/>
      <w:lvlJc w:val="left"/>
      <w:pPr>
        <w:tabs>
          <w:tab w:val="num" w:pos="360"/>
        </w:tabs>
      </w:pPr>
    </w:lvl>
    <w:lvl w:ilvl="1" w:tplc="511871E2">
      <w:start w:val="1"/>
      <w:numFmt w:val="lowerLetter"/>
      <w:lvlText w:val="%2."/>
      <w:lvlJc w:val="left"/>
      <w:pPr>
        <w:ind w:left="1440" w:hanging="360"/>
      </w:pPr>
    </w:lvl>
    <w:lvl w:ilvl="2" w:tplc="4D0AE76E">
      <w:start w:val="1"/>
      <w:numFmt w:val="lowerRoman"/>
      <w:lvlText w:val="%3."/>
      <w:lvlJc w:val="right"/>
      <w:pPr>
        <w:ind w:left="2160" w:hanging="180"/>
      </w:pPr>
    </w:lvl>
    <w:lvl w:ilvl="3" w:tplc="08AC02D2">
      <w:start w:val="1"/>
      <w:numFmt w:val="decimal"/>
      <w:lvlText w:val="%4."/>
      <w:lvlJc w:val="left"/>
      <w:pPr>
        <w:ind w:left="2880" w:hanging="360"/>
      </w:pPr>
    </w:lvl>
    <w:lvl w:ilvl="4" w:tplc="8AC63C9C">
      <w:start w:val="1"/>
      <w:numFmt w:val="lowerLetter"/>
      <w:lvlText w:val="%5."/>
      <w:lvlJc w:val="left"/>
      <w:pPr>
        <w:ind w:left="3600" w:hanging="360"/>
      </w:pPr>
    </w:lvl>
    <w:lvl w:ilvl="5" w:tplc="7E5E427C">
      <w:start w:val="1"/>
      <w:numFmt w:val="lowerRoman"/>
      <w:lvlText w:val="%6."/>
      <w:lvlJc w:val="right"/>
      <w:pPr>
        <w:ind w:left="4320" w:hanging="180"/>
      </w:pPr>
    </w:lvl>
    <w:lvl w:ilvl="6" w:tplc="16A4099E">
      <w:start w:val="1"/>
      <w:numFmt w:val="decimal"/>
      <w:lvlText w:val="%7."/>
      <w:lvlJc w:val="left"/>
      <w:pPr>
        <w:ind w:left="5040" w:hanging="360"/>
      </w:pPr>
    </w:lvl>
    <w:lvl w:ilvl="7" w:tplc="63C03FE8">
      <w:start w:val="1"/>
      <w:numFmt w:val="lowerLetter"/>
      <w:lvlText w:val="%8."/>
      <w:lvlJc w:val="left"/>
      <w:pPr>
        <w:ind w:left="5760" w:hanging="360"/>
      </w:pPr>
    </w:lvl>
    <w:lvl w:ilvl="8" w:tplc="37FAF16A">
      <w:start w:val="1"/>
      <w:numFmt w:val="lowerRoman"/>
      <w:lvlText w:val="%9."/>
      <w:lvlJc w:val="right"/>
      <w:pPr>
        <w:ind w:left="6480" w:hanging="180"/>
      </w:pPr>
    </w:lvl>
  </w:abstractNum>
  <w:abstractNum w:abstractNumId="8" w15:restartNumberingAfterBreak="0">
    <w:nsid w:val="1672152B"/>
    <w:multiLevelType w:val="hybridMultilevel"/>
    <w:tmpl w:val="FF669310"/>
    <w:lvl w:ilvl="0" w:tplc="4A8EA60C">
      <w:start w:val="1"/>
      <w:numFmt w:val="lowerRoman"/>
      <w:lvlText w:val="%1."/>
      <w:lvlJc w:val="left"/>
      <w:pPr>
        <w:ind w:left="2520" w:hanging="360"/>
      </w:pPr>
    </w:lvl>
    <w:lvl w:ilvl="1" w:tplc="A8E8706A">
      <w:start w:val="1"/>
      <w:numFmt w:val="lowerLetter"/>
      <w:lvlText w:val="%2."/>
      <w:lvlJc w:val="left"/>
      <w:pPr>
        <w:ind w:left="3240" w:hanging="360"/>
      </w:pPr>
    </w:lvl>
    <w:lvl w:ilvl="2" w:tplc="3398DD8A">
      <w:start w:val="1"/>
      <w:numFmt w:val="lowerRoman"/>
      <w:lvlText w:val="%3."/>
      <w:lvlJc w:val="right"/>
      <w:pPr>
        <w:ind w:left="3960" w:hanging="180"/>
      </w:pPr>
    </w:lvl>
    <w:lvl w:ilvl="3" w:tplc="B94E790E">
      <w:start w:val="1"/>
      <w:numFmt w:val="decimal"/>
      <w:lvlText w:val="%4."/>
      <w:lvlJc w:val="left"/>
      <w:pPr>
        <w:ind w:left="4680" w:hanging="360"/>
      </w:pPr>
    </w:lvl>
    <w:lvl w:ilvl="4" w:tplc="883E20A0">
      <w:start w:val="1"/>
      <w:numFmt w:val="lowerLetter"/>
      <w:lvlText w:val="%5."/>
      <w:lvlJc w:val="left"/>
      <w:pPr>
        <w:ind w:left="5400" w:hanging="360"/>
      </w:pPr>
    </w:lvl>
    <w:lvl w:ilvl="5" w:tplc="234C8ED2">
      <w:start w:val="1"/>
      <w:numFmt w:val="lowerRoman"/>
      <w:lvlText w:val="%6."/>
      <w:lvlJc w:val="right"/>
      <w:pPr>
        <w:ind w:left="6120" w:hanging="180"/>
      </w:pPr>
    </w:lvl>
    <w:lvl w:ilvl="6" w:tplc="AA9A7780">
      <w:start w:val="1"/>
      <w:numFmt w:val="decimal"/>
      <w:lvlText w:val="%7."/>
      <w:lvlJc w:val="left"/>
      <w:pPr>
        <w:ind w:left="6840" w:hanging="360"/>
      </w:pPr>
    </w:lvl>
    <w:lvl w:ilvl="7" w:tplc="090099F6">
      <w:start w:val="1"/>
      <w:numFmt w:val="lowerLetter"/>
      <w:lvlText w:val="%8."/>
      <w:lvlJc w:val="left"/>
      <w:pPr>
        <w:ind w:left="7560" w:hanging="360"/>
      </w:pPr>
    </w:lvl>
    <w:lvl w:ilvl="8" w:tplc="D9A057BC">
      <w:start w:val="1"/>
      <w:numFmt w:val="lowerRoman"/>
      <w:lvlText w:val="%9."/>
      <w:lvlJc w:val="right"/>
      <w:pPr>
        <w:ind w:left="8280" w:hanging="180"/>
      </w:pPr>
    </w:lvl>
  </w:abstractNum>
  <w:abstractNum w:abstractNumId="9" w15:restartNumberingAfterBreak="0">
    <w:nsid w:val="169B7356"/>
    <w:multiLevelType w:val="hybridMultilevel"/>
    <w:tmpl w:val="DF78913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1726B134"/>
    <w:multiLevelType w:val="hybridMultilevel"/>
    <w:tmpl w:val="FFFFFFFF"/>
    <w:lvl w:ilvl="0" w:tplc="70A62266">
      <w:numFmt w:val="none"/>
      <w:lvlText w:val=""/>
      <w:lvlJc w:val="left"/>
      <w:pPr>
        <w:tabs>
          <w:tab w:val="num" w:pos="360"/>
        </w:tabs>
      </w:pPr>
    </w:lvl>
    <w:lvl w:ilvl="1" w:tplc="0380809E">
      <w:start w:val="1"/>
      <w:numFmt w:val="lowerLetter"/>
      <w:lvlText w:val="%2."/>
      <w:lvlJc w:val="left"/>
      <w:pPr>
        <w:ind w:left="1440" w:hanging="360"/>
      </w:pPr>
    </w:lvl>
    <w:lvl w:ilvl="2" w:tplc="C1E28978">
      <w:start w:val="1"/>
      <w:numFmt w:val="lowerRoman"/>
      <w:lvlText w:val="%3."/>
      <w:lvlJc w:val="right"/>
      <w:pPr>
        <w:ind w:left="2160" w:hanging="180"/>
      </w:pPr>
    </w:lvl>
    <w:lvl w:ilvl="3" w:tplc="5DB20220">
      <w:start w:val="1"/>
      <w:numFmt w:val="decimal"/>
      <w:lvlText w:val="%4."/>
      <w:lvlJc w:val="left"/>
      <w:pPr>
        <w:ind w:left="2880" w:hanging="360"/>
      </w:pPr>
    </w:lvl>
    <w:lvl w:ilvl="4" w:tplc="DA3E3122">
      <w:start w:val="1"/>
      <w:numFmt w:val="lowerLetter"/>
      <w:lvlText w:val="%5."/>
      <w:lvlJc w:val="left"/>
      <w:pPr>
        <w:ind w:left="3600" w:hanging="360"/>
      </w:pPr>
    </w:lvl>
    <w:lvl w:ilvl="5" w:tplc="6A6ABE3C">
      <w:start w:val="1"/>
      <w:numFmt w:val="lowerRoman"/>
      <w:lvlText w:val="%6."/>
      <w:lvlJc w:val="right"/>
      <w:pPr>
        <w:ind w:left="4320" w:hanging="180"/>
      </w:pPr>
    </w:lvl>
    <w:lvl w:ilvl="6" w:tplc="BA8640F2">
      <w:start w:val="1"/>
      <w:numFmt w:val="decimal"/>
      <w:lvlText w:val="%7."/>
      <w:lvlJc w:val="left"/>
      <w:pPr>
        <w:ind w:left="5040" w:hanging="360"/>
      </w:pPr>
    </w:lvl>
    <w:lvl w:ilvl="7" w:tplc="F920C9BE">
      <w:start w:val="1"/>
      <w:numFmt w:val="lowerLetter"/>
      <w:lvlText w:val="%8."/>
      <w:lvlJc w:val="left"/>
      <w:pPr>
        <w:ind w:left="5760" w:hanging="360"/>
      </w:pPr>
    </w:lvl>
    <w:lvl w:ilvl="8" w:tplc="0CBE49EE">
      <w:start w:val="1"/>
      <w:numFmt w:val="lowerRoman"/>
      <w:lvlText w:val="%9."/>
      <w:lvlJc w:val="right"/>
      <w:pPr>
        <w:ind w:left="6480" w:hanging="180"/>
      </w:pPr>
    </w:lvl>
  </w:abstractNum>
  <w:abstractNum w:abstractNumId="11" w15:restartNumberingAfterBreak="0">
    <w:nsid w:val="17A2D1DB"/>
    <w:multiLevelType w:val="hybridMultilevel"/>
    <w:tmpl w:val="FFFFFFFF"/>
    <w:lvl w:ilvl="0" w:tplc="609CA052">
      <w:numFmt w:val="none"/>
      <w:lvlText w:val=""/>
      <w:lvlJc w:val="left"/>
      <w:pPr>
        <w:tabs>
          <w:tab w:val="num" w:pos="360"/>
        </w:tabs>
      </w:pPr>
    </w:lvl>
    <w:lvl w:ilvl="1" w:tplc="139C9424">
      <w:start w:val="1"/>
      <w:numFmt w:val="lowerLetter"/>
      <w:lvlText w:val="%2."/>
      <w:lvlJc w:val="left"/>
      <w:pPr>
        <w:ind w:left="1440" w:hanging="360"/>
      </w:pPr>
    </w:lvl>
    <w:lvl w:ilvl="2" w:tplc="A586A5B4">
      <w:start w:val="1"/>
      <w:numFmt w:val="lowerRoman"/>
      <w:lvlText w:val="%3."/>
      <w:lvlJc w:val="right"/>
      <w:pPr>
        <w:ind w:left="2160" w:hanging="180"/>
      </w:pPr>
    </w:lvl>
    <w:lvl w:ilvl="3" w:tplc="89749D14">
      <w:start w:val="1"/>
      <w:numFmt w:val="decimal"/>
      <w:lvlText w:val="%4."/>
      <w:lvlJc w:val="left"/>
      <w:pPr>
        <w:ind w:left="2880" w:hanging="360"/>
      </w:pPr>
    </w:lvl>
    <w:lvl w:ilvl="4" w:tplc="98DEF382">
      <w:start w:val="1"/>
      <w:numFmt w:val="lowerLetter"/>
      <w:lvlText w:val="%5."/>
      <w:lvlJc w:val="left"/>
      <w:pPr>
        <w:ind w:left="3600" w:hanging="360"/>
      </w:pPr>
    </w:lvl>
    <w:lvl w:ilvl="5" w:tplc="7CC2A008">
      <w:start w:val="1"/>
      <w:numFmt w:val="lowerRoman"/>
      <w:lvlText w:val="%6."/>
      <w:lvlJc w:val="right"/>
      <w:pPr>
        <w:ind w:left="4320" w:hanging="180"/>
      </w:pPr>
    </w:lvl>
    <w:lvl w:ilvl="6" w:tplc="C7D84244">
      <w:start w:val="1"/>
      <w:numFmt w:val="decimal"/>
      <w:lvlText w:val="%7."/>
      <w:lvlJc w:val="left"/>
      <w:pPr>
        <w:ind w:left="5040" w:hanging="360"/>
      </w:pPr>
    </w:lvl>
    <w:lvl w:ilvl="7" w:tplc="8DDC9516">
      <w:start w:val="1"/>
      <w:numFmt w:val="lowerLetter"/>
      <w:lvlText w:val="%8."/>
      <w:lvlJc w:val="left"/>
      <w:pPr>
        <w:ind w:left="5760" w:hanging="360"/>
      </w:pPr>
    </w:lvl>
    <w:lvl w:ilvl="8" w:tplc="E71A9594">
      <w:start w:val="1"/>
      <w:numFmt w:val="lowerRoman"/>
      <w:lvlText w:val="%9."/>
      <w:lvlJc w:val="right"/>
      <w:pPr>
        <w:ind w:left="6480" w:hanging="180"/>
      </w:pPr>
    </w:lvl>
  </w:abstractNum>
  <w:abstractNum w:abstractNumId="12" w15:restartNumberingAfterBreak="0">
    <w:nsid w:val="1A666B60"/>
    <w:multiLevelType w:val="hybridMultilevel"/>
    <w:tmpl w:val="3B9EA11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1AE83730"/>
    <w:multiLevelType w:val="hybridMultilevel"/>
    <w:tmpl w:val="FFFFFFFF"/>
    <w:lvl w:ilvl="0" w:tplc="4B8E0BEE">
      <w:numFmt w:val="none"/>
      <w:lvlText w:val=""/>
      <w:lvlJc w:val="left"/>
      <w:pPr>
        <w:tabs>
          <w:tab w:val="num" w:pos="360"/>
        </w:tabs>
      </w:pPr>
    </w:lvl>
    <w:lvl w:ilvl="1" w:tplc="1A4AFA24">
      <w:start w:val="1"/>
      <w:numFmt w:val="lowerLetter"/>
      <w:lvlText w:val="%2."/>
      <w:lvlJc w:val="left"/>
      <w:pPr>
        <w:ind w:left="1440" w:hanging="360"/>
      </w:pPr>
    </w:lvl>
    <w:lvl w:ilvl="2" w:tplc="FB1E3EC8">
      <w:start w:val="1"/>
      <w:numFmt w:val="lowerRoman"/>
      <w:lvlText w:val="%3."/>
      <w:lvlJc w:val="right"/>
      <w:pPr>
        <w:ind w:left="2160" w:hanging="180"/>
      </w:pPr>
    </w:lvl>
    <w:lvl w:ilvl="3" w:tplc="CCCA0B16">
      <w:start w:val="1"/>
      <w:numFmt w:val="decimal"/>
      <w:lvlText w:val="%4."/>
      <w:lvlJc w:val="left"/>
      <w:pPr>
        <w:ind w:left="2880" w:hanging="360"/>
      </w:pPr>
    </w:lvl>
    <w:lvl w:ilvl="4" w:tplc="C25A8A2A">
      <w:start w:val="1"/>
      <w:numFmt w:val="lowerLetter"/>
      <w:lvlText w:val="%5."/>
      <w:lvlJc w:val="left"/>
      <w:pPr>
        <w:ind w:left="3600" w:hanging="360"/>
      </w:pPr>
    </w:lvl>
    <w:lvl w:ilvl="5" w:tplc="F1E0E282">
      <w:start w:val="1"/>
      <w:numFmt w:val="lowerRoman"/>
      <w:lvlText w:val="%6."/>
      <w:lvlJc w:val="right"/>
      <w:pPr>
        <w:ind w:left="4320" w:hanging="180"/>
      </w:pPr>
    </w:lvl>
    <w:lvl w:ilvl="6" w:tplc="4B0A5636">
      <w:start w:val="1"/>
      <w:numFmt w:val="decimal"/>
      <w:lvlText w:val="%7."/>
      <w:lvlJc w:val="left"/>
      <w:pPr>
        <w:ind w:left="5040" w:hanging="360"/>
      </w:pPr>
    </w:lvl>
    <w:lvl w:ilvl="7" w:tplc="B7D26CAE">
      <w:start w:val="1"/>
      <w:numFmt w:val="lowerLetter"/>
      <w:lvlText w:val="%8."/>
      <w:lvlJc w:val="left"/>
      <w:pPr>
        <w:ind w:left="5760" w:hanging="360"/>
      </w:pPr>
    </w:lvl>
    <w:lvl w:ilvl="8" w:tplc="D0888180">
      <w:start w:val="1"/>
      <w:numFmt w:val="lowerRoman"/>
      <w:lvlText w:val="%9."/>
      <w:lvlJc w:val="right"/>
      <w:pPr>
        <w:ind w:left="6480" w:hanging="180"/>
      </w:pPr>
    </w:lvl>
  </w:abstractNum>
  <w:abstractNum w:abstractNumId="14" w15:restartNumberingAfterBreak="0">
    <w:nsid w:val="1B831EBE"/>
    <w:multiLevelType w:val="hybridMultilevel"/>
    <w:tmpl w:val="B6E051B4"/>
    <w:lvl w:ilvl="0" w:tplc="EF88B9A6">
      <w:start w:val="1"/>
      <w:numFmt w:val="bullet"/>
      <w:lvlText w:val="·"/>
      <w:lvlJc w:val="left"/>
      <w:pPr>
        <w:ind w:left="720" w:hanging="360"/>
      </w:pPr>
      <w:rPr>
        <w:rFonts w:hint="default" w:ascii="Symbol" w:hAnsi="Symbol"/>
      </w:rPr>
    </w:lvl>
    <w:lvl w:ilvl="1" w:tplc="B338FD22">
      <w:start w:val="1"/>
      <w:numFmt w:val="bullet"/>
      <w:lvlText w:val="o"/>
      <w:lvlJc w:val="left"/>
      <w:pPr>
        <w:ind w:left="1440" w:hanging="360"/>
      </w:pPr>
      <w:rPr>
        <w:rFonts w:hint="default" w:ascii="Symbol" w:hAnsi="Symbol"/>
      </w:rPr>
    </w:lvl>
    <w:lvl w:ilvl="2" w:tplc="9938A316">
      <w:start w:val="1"/>
      <w:numFmt w:val="bullet"/>
      <w:lvlText w:val=""/>
      <w:lvlJc w:val="left"/>
      <w:pPr>
        <w:ind w:left="2160" w:hanging="360"/>
      </w:pPr>
      <w:rPr>
        <w:rFonts w:hint="default" w:ascii="Wingdings" w:hAnsi="Wingdings"/>
      </w:rPr>
    </w:lvl>
    <w:lvl w:ilvl="3" w:tplc="24FA0DE4">
      <w:start w:val="1"/>
      <w:numFmt w:val="bullet"/>
      <w:lvlText w:val=""/>
      <w:lvlJc w:val="left"/>
      <w:pPr>
        <w:ind w:left="2880" w:hanging="360"/>
      </w:pPr>
      <w:rPr>
        <w:rFonts w:hint="default" w:ascii="Symbol" w:hAnsi="Symbol"/>
      </w:rPr>
    </w:lvl>
    <w:lvl w:ilvl="4" w:tplc="2C1ED35A">
      <w:start w:val="1"/>
      <w:numFmt w:val="bullet"/>
      <w:lvlText w:val="o"/>
      <w:lvlJc w:val="left"/>
      <w:pPr>
        <w:ind w:left="3600" w:hanging="360"/>
      </w:pPr>
      <w:rPr>
        <w:rFonts w:hint="default" w:ascii="Courier New" w:hAnsi="Courier New"/>
      </w:rPr>
    </w:lvl>
    <w:lvl w:ilvl="5" w:tplc="AE06A046">
      <w:start w:val="1"/>
      <w:numFmt w:val="bullet"/>
      <w:lvlText w:val=""/>
      <w:lvlJc w:val="left"/>
      <w:pPr>
        <w:ind w:left="4320" w:hanging="360"/>
      </w:pPr>
      <w:rPr>
        <w:rFonts w:hint="default" w:ascii="Wingdings" w:hAnsi="Wingdings"/>
      </w:rPr>
    </w:lvl>
    <w:lvl w:ilvl="6" w:tplc="2262645A">
      <w:start w:val="1"/>
      <w:numFmt w:val="bullet"/>
      <w:lvlText w:val=""/>
      <w:lvlJc w:val="left"/>
      <w:pPr>
        <w:ind w:left="5040" w:hanging="360"/>
      </w:pPr>
      <w:rPr>
        <w:rFonts w:hint="default" w:ascii="Symbol" w:hAnsi="Symbol"/>
      </w:rPr>
    </w:lvl>
    <w:lvl w:ilvl="7" w:tplc="624A2CD8">
      <w:start w:val="1"/>
      <w:numFmt w:val="bullet"/>
      <w:lvlText w:val="o"/>
      <w:lvlJc w:val="left"/>
      <w:pPr>
        <w:ind w:left="5760" w:hanging="360"/>
      </w:pPr>
      <w:rPr>
        <w:rFonts w:hint="default" w:ascii="Courier New" w:hAnsi="Courier New"/>
      </w:rPr>
    </w:lvl>
    <w:lvl w:ilvl="8" w:tplc="B99E926C">
      <w:start w:val="1"/>
      <w:numFmt w:val="bullet"/>
      <w:lvlText w:val=""/>
      <w:lvlJc w:val="left"/>
      <w:pPr>
        <w:ind w:left="6480" w:hanging="360"/>
      </w:pPr>
      <w:rPr>
        <w:rFonts w:hint="default" w:ascii="Wingdings" w:hAnsi="Wingdings"/>
      </w:rPr>
    </w:lvl>
  </w:abstractNum>
  <w:abstractNum w:abstractNumId="15" w15:restartNumberingAfterBreak="0">
    <w:nsid w:val="1C3E1287"/>
    <w:multiLevelType w:val="hybridMultilevel"/>
    <w:tmpl w:val="FFFFFFFF"/>
    <w:lvl w:ilvl="0" w:tplc="0D66685C">
      <w:numFmt w:val="none"/>
      <w:lvlText w:val=""/>
      <w:lvlJc w:val="left"/>
      <w:pPr>
        <w:tabs>
          <w:tab w:val="num" w:pos="360"/>
        </w:tabs>
      </w:pPr>
    </w:lvl>
    <w:lvl w:ilvl="1" w:tplc="FF703872">
      <w:start w:val="1"/>
      <w:numFmt w:val="lowerLetter"/>
      <w:lvlText w:val="%2."/>
      <w:lvlJc w:val="left"/>
      <w:pPr>
        <w:ind w:left="1440" w:hanging="360"/>
      </w:pPr>
    </w:lvl>
    <w:lvl w:ilvl="2" w:tplc="E892E2C6">
      <w:start w:val="1"/>
      <w:numFmt w:val="lowerRoman"/>
      <w:lvlText w:val="%3."/>
      <w:lvlJc w:val="right"/>
      <w:pPr>
        <w:ind w:left="2160" w:hanging="180"/>
      </w:pPr>
    </w:lvl>
    <w:lvl w:ilvl="3" w:tplc="88581D92">
      <w:start w:val="1"/>
      <w:numFmt w:val="decimal"/>
      <w:lvlText w:val="%4."/>
      <w:lvlJc w:val="left"/>
      <w:pPr>
        <w:ind w:left="2880" w:hanging="360"/>
      </w:pPr>
    </w:lvl>
    <w:lvl w:ilvl="4" w:tplc="E8EC61DE">
      <w:start w:val="1"/>
      <w:numFmt w:val="lowerLetter"/>
      <w:lvlText w:val="%5."/>
      <w:lvlJc w:val="left"/>
      <w:pPr>
        <w:ind w:left="3600" w:hanging="360"/>
      </w:pPr>
    </w:lvl>
    <w:lvl w:ilvl="5" w:tplc="1F58C476">
      <w:start w:val="1"/>
      <w:numFmt w:val="lowerRoman"/>
      <w:lvlText w:val="%6."/>
      <w:lvlJc w:val="right"/>
      <w:pPr>
        <w:ind w:left="4320" w:hanging="180"/>
      </w:pPr>
    </w:lvl>
    <w:lvl w:ilvl="6" w:tplc="696CCAA6">
      <w:start w:val="1"/>
      <w:numFmt w:val="decimal"/>
      <w:lvlText w:val="%7."/>
      <w:lvlJc w:val="left"/>
      <w:pPr>
        <w:ind w:left="5040" w:hanging="360"/>
      </w:pPr>
    </w:lvl>
    <w:lvl w:ilvl="7" w:tplc="E138A320">
      <w:start w:val="1"/>
      <w:numFmt w:val="lowerLetter"/>
      <w:lvlText w:val="%8."/>
      <w:lvlJc w:val="left"/>
      <w:pPr>
        <w:ind w:left="5760" w:hanging="360"/>
      </w:pPr>
    </w:lvl>
    <w:lvl w:ilvl="8" w:tplc="95566F1E">
      <w:start w:val="1"/>
      <w:numFmt w:val="lowerRoman"/>
      <w:lvlText w:val="%9."/>
      <w:lvlJc w:val="right"/>
      <w:pPr>
        <w:ind w:left="6480" w:hanging="180"/>
      </w:pPr>
    </w:lvl>
  </w:abstractNum>
  <w:abstractNum w:abstractNumId="16" w15:restartNumberingAfterBreak="0">
    <w:nsid w:val="1CB9961D"/>
    <w:multiLevelType w:val="hybridMultilevel"/>
    <w:tmpl w:val="FCB09170"/>
    <w:lvl w:ilvl="0" w:tplc="F0C09C90">
      <w:numFmt w:val="none"/>
      <w:lvlText w:val=""/>
      <w:lvlJc w:val="left"/>
      <w:pPr>
        <w:tabs>
          <w:tab w:val="num" w:pos="360"/>
        </w:tabs>
      </w:pPr>
    </w:lvl>
    <w:lvl w:ilvl="1" w:tplc="D3BED8E2">
      <w:start w:val="1"/>
      <w:numFmt w:val="lowerLetter"/>
      <w:lvlText w:val="%2."/>
      <w:lvlJc w:val="left"/>
      <w:pPr>
        <w:ind w:left="1800" w:hanging="360"/>
      </w:pPr>
    </w:lvl>
    <w:lvl w:ilvl="2" w:tplc="D3A4EF0A">
      <w:start w:val="1"/>
      <w:numFmt w:val="lowerRoman"/>
      <w:lvlText w:val="%3."/>
      <w:lvlJc w:val="right"/>
      <w:pPr>
        <w:ind w:left="2520" w:hanging="180"/>
      </w:pPr>
    </w:lvl>
    <w:lvl w:ilvl="3" w:tplc="D6F02CE8">
      <w:start w:val="1"/>
      <w:numFmt w:val="decimal"/>
      <w:lvlText w:val="%4."/>
      <w:lvlJc w:val="left"/>
      <w:pPr>
        <w:ind w:left="3240" w:hanging="360"/>
      </w:pPr>
    </w:lvl>
    <w:lvl w:ilvl="4" w:tplc="33A6CB74">
      <w:start w:val="1"/>
      <w:numFmt w:val="lowerLetter"/>
      <w:lvlText w:val="%5."/>
      <w:lvlJc w:val="left"/>
      <w:pPr>
        <w:ind w:left="3960" w:hanging="360"/>
      </w:pPr>
    </w:lvl>
    <w:lvl w:ilvl="5" w:tplc="96469586">
      <w:start w:val="1"/>
      <w:numFmt w:val="lowerRoman"/>
      <w:lvlText w:val="%6."/>
      <w:lvlJc w:val="right"/>
      <w:pPr>
        <w:ind w:left="4680" w:hanging="180"/>
      </w:pPr>
    </w:lvl>
    <w:lvl w:ilvl="6" w:tplc="CE38D10E">
      <w:start w:val="1"/>
      <w:numFmt w:val="decimal"/>
      <w:lvlText w:val="%7."/>
      <w:lvlJc w:val="left"/>
      <w:pPr>
        <w:ind w:left="5400" w:hanging="360"/>
      </w:pPr>
    </w:lvl>
    <w:lvl w:ilvl="7" w:tplc="811EE0F2">
      <w:start w:val="1"/>
      <w:numFmt w:val="lowerLetter"/>
      <w:lvlText w:val="%8."/>
      <w:lvlJc w:val="left"/>
      <w:pPr>
        <w:ind w:left="6120" w:hanging="360"/>
      </w:pPr>
    </w:lvl>
    <w:lvl w:ilvl="8" w:tplc="30B87A84">
      <w:start w:val="1"/>
      <w:numFmt w:val="lowerRoman"/>
      <w:lvlText w:val="%9."/>
      <w:lvlJc w:val="right"/>
      <w:pPr>
        <w:ind w:left="6840" w:hanging="180"/>
      </w:pPr>
    </w:lvl>
  </w:abstractNum>
  <w:abstractNum w:abstractNumId="17" w15:restartNumberingAfterBreak="0">
    <w:nsid w:val="20A8751B"/>
    <w:multiLevelType w:val="hybridMultilevel"/>
    <w:tmpl w:val="B5FCF1C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223DAAA4"/>
    <w:multiLevelType w:val="multilevel"/>
    <w:tmpl w:val="FFFFFFFF"/>
    <w:lvl w:ilvl="0">
      <w:numFmt w:val="none"/>
      <w:lvlText w:val=""/>
      <w:lvlJc w:val="left"/>
      <w:pPr>
        <w:tabs>
          <w:tab w:val="num" w:pos="360"/>
        </w:tabs>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19" w15:restartNumberingAfterBreak="0">
    <w:nsid w:val="22A3CFEA"/>
    <w:multiLevelType w:val="hybridMultilevel"/>
    <w:tmpl w:val="ABFC90F8"/>
    <w:lvl w:ilvl="0" w:tplc="12A25154">
      <w:start w:val="1"/>
      <w:numFmt w:val="bullet"/>
      <w:lvlText w:val=""/>
      <w:lvlJc w:val="left"/>
      <w:pPr>
        <w:ind w:left="720" w:hanging="360"/>
      </w:pPr>
      <w:rPr>
        <w:rFonts w:hint="default" w:ascii="Symbol" w:hAnsi="Symbol"/>
      </w:rPr>
    </w:lvl>
    <w:lvl w:ilvl="1" w:tplc="91BC84C8">
      <w:start w:val="1"/>
      <w:numFmt w:val="bullet"/>
      <w:lvlText w:val="o"/>
      <w:lvlJc w:val="left"/>
      <w:pPr>
        <w:ind w:left="1440" w:hanging="360"/>
      </w:pPr>
      <w:rPr>
        <w:rFonts w:hint="default" w:ascii="Courier New" w:hAnsi="Courier New"/>
      </w:rPr>
    </w:lvl>
    <w:lvl w:ilvl="2" w:tplc="6D40B1B8">
      <w:start w:val="1"/>
      <w:numFmt w:val="bullet"/>
      <w:lvlText w:val=""/>
      <w:lvlJc w:val="left"/>
      <w:pPr>
        <w:ind w:left="2160" w:hanging="360"/>
      </w:pPr>
      <w:rPr>
        <w:rFonts w:hint="default" w:ascii="Wingdings" w:hAnsi="Wingdings"/>
      </w:rPr>
    </w:lvl>
    <w:lvl w:ilvl="3" w:tplc="537AC62A">
      <w:start w:val="1"/>
      <w:numFmt w:val="bullet"/>
      <w:lvlText w:val=""/>
      <w:lvlJc w:val="left"/>
      <w:pPr>
        <w:ind w:left="2880" w:hanging="360"/>
      </w:pPr>
      <w:rPr>
        <w:rFonts w:hint="default" w:ascii="Symbol" w:hAnsi="Symbol"/>
      </w:rPr>
    </w:lvl>
    <w:lvl w:ilvl="4" w:tplc="B7409316">
      <w:start w:val="1"/>
      <w:numFmt w:val="bullet"/>
      <w:lvlText w:val="o"/>
      <w:lvlJc w:val="left"/>
      <w:pPr>
        <w:ind w:left="3600" w:hanging="360"/>
      </w:pPr>
      <w:rPr>
        <w:rFonts w:hint="default" w:ascii="Courier New" w:hAnsi="Courier New"/>
      </w:rPr>
    </w:lvl>
    <w:lvl w:ilvl="5" w:tplc="3B64B5C8">
      <w:start w:val="1"/>
      <w:numFmt w:val="bullet"/>
      <w:lvlText w:val=""/>
      <w:lvlJc w:val="left"/>
      <w:pPr>
        <w:ind w:left="4320" w:hanging="360"/>
      </w:pPr>
      <w:rPr>
        <w:rFonts w:hint="default" w:ascii="Wingdings" w:hAnsi="Wingdings"/>
      </w:rPr>
    </w:lvl>
    <w:lvl w:ilvl="6" w:tplc="3E082940">
      <w:start w:val="1"/>
      <w:numFmt w:val="bullet"/>
      <w:lvlText w:val=""/>
      <w:lvlJc w:val="left"/>
      <w:pPr>
        <w:ind w:left="5040" w:hanging="360"/>
      </w:pPr>
      <w:rPr>
        <w:rFonts w:hint="default" w:ascii="Symbol" w:hAnsi="Symbol"/>
      </w:rPr>
    </w:lvl>
    <w:lvl w:ilvl="7" w:tplc="F024557A">
      <w:start w:val="1"/>
      <w:numFmt w:val="bullet"/>
      <w:lvlText w:val="o"/>
      <w:lvlJc w:val="left"/>
      <w:pPr>
        <w:ind w:left="5760" w:hanging="360"/>
      </w:pPr>
      <w:rPr>
        <w:rFonts w:hint="default" w:ascii="Courier New" w:hAnsi="Courier New"/>
      </w:rPr>
    </w:lvl>
    <w:lvl w:ilvl="8" w:tplc="8DD21762">
      <w:start w:val="1"/>
      <w:numFmt w:val="bullet"/>
      <w:lvlText w:val=""/>
      <w:lvlJc w:val="left"/>
      <w:pPr>
        <w:ind w:left="6480" w:hanging="360"/>
      </w:pPr>
      <w:rPr>
        <w:rFonts w:hint="default" w:ascii="Wingdings" w:hAnsi="Wingdings"/>
      </w:rPr>
    </w:lvl>
  </w:abstractNum>
  <w:abstractNum w:abstractNumId="20" w15:restartNumberingAfterBreak="0">
    <w:nsid w:val="26E03A61"/>
    <w:multiLevelType w:val="hybridMultilevel"/>
    <w:tmpl w:val="947A8EAA"/>
    <w:lvl w:ilvl="0" w:tplc="A2C61E90">
      <w:numFmt w:val="none"/>
      <w:lvlText w:val=""/>
      <w:lvlJc w:val="left"/>
      <w:pPr>
        <w:tabs>
          <w:tab w:val="num" w:pos="360"/>
        </w:tabs>
      </w:pPr>
    </w:lvl>
    <w:lvl w:ilvl="1" w:tplc="D7764B44">
      <w:start w:val="1"/>
      <w:numFmt w:val="lowerLetter"/>
      <w:lvlText w:val="%2."/>
      <w:lvlJc w:val="left"/>
      <w:pPr>
        <w:ind w:left="1440" w:hanging="360"/>
      </w:pPr>
    </w:lvl>
    <w:lvl w:ilvl="2" w:tplc="CDA6CE9C">
      <w:start w:val="1"/>
      <w:numFmt w:val="lowerRoman"/>
      <w:lvlText w:val="%3."/>
      <w:lvlJc w:val="right"/>
      <w:pPr>
        <w:ind w:left="2160" w:hanging="180"/>
      </w:pPr>
    </w:lvl>
    <w:lvl w:ilvl="3" w:tplc="D57A457A">
      <w:start w:val="1"/>
      <w:numFmt w:val="decimal"/>
      <w:lvlText w:val="%4."/>
      <w:lvlJc w:val="left"/>
      <w:pPr>
        <w:ind w:left="2880" w:hanging="360"/>
      </w:pPr>
    </w:lvl>
    <w:lvl w:ilvl="4" w:tplc="DE446F90">
      <w:start w:val="1"/>
      <w:numFmt w:val="lowerLetter"/>
      <w:lvlText w:val="%5."/>
      <w:lvlJc w:val="left"/>
      <w:pPr>
        <w:ind w:left="3600" w:hanging="360"/>
      </w:pPr>
    </w:lvl>
    <w:lvl w:ilvl="5" w:tplc="6230322C">
      <w:start w:val="1"/>
      <w:numFmt w:val="lowerRoman"/>
      <w:lvlText w:val="%6."/>
      <w:lvlJc w:val="right"/>
      <w:pPr>
        <w:ind w:left="4320" w:hanging="180"/>
      </w:pPr>
    </w:lvl>
    <w:lvl w:ilvl="6" w:tplc="24BCBC66">
      <w:start w:val="1"/>
      <w:numFmt w:val="decimal"/>
      <w:lvlText w:val="%7."/>
      <w:lvlJc w:val="left"/>
      <w:pPr>
        <w:ind w:left="5040" w:hanging="360"/>
      </w:pPr>
    </w:lvl>
    <w:lvl w:ilvl="7" w:tplc="4F7A8548">
      <w:start w:val="1"/>
      <w:numFmt w:val="lowerLetter"/>
      <w:lvlText w:val="%8."/>
      <w:lvlJc w:val="left"/>
      <w:pPr>
        <w:ind w:left="5760" w:hanging="360"/>
      </w:pPr>
    </w:lvl>
    <w:lvl w:ilvl="8" w:tplc="A1525182">
      <w:start w:val="1"/>
      <w:numFmt w:val="lowerRoman"/>
      <w:lvlText w:val="%9."/>
      <w:lvlJc w:val="right"/>
      <w:pPr>
        <w:ind w:left="6480" w:hanging="180"/>
      </w:pPr>
    </w:lvl>
  </w:abstractNum>
  <w:abstractNum w:abstractNumId="21" w15:restartNumberingAfterBreak="0">
    <w:nsid w:val="283DF9C4"/>
    <w:multiLevelType w:val="hybridMultilevel"/>
    <w:tmpl w:val="93162BAA"/>
    <w:lvl w:ilvl="0" w:tplc="95A41F92">
      <w:start w:val="1"/>
      <w:numFmt w:val="bullet"/>
      <w:lvlText w:val=""/>
      <w:lvlJc w:val="left"/>
      <w:pPr>
        <w:ind w:left="720" w:hanging="360"/>
      </w:pPr>
      <w:rPr>
        <w:rFonts w:hint="default" w:ascii="Symbol" w:hAnsi="Symbol"/>
      </w:rPr>
    </w:lvl>
    <w:lvl w:ilvl="1" w:tplc="9F9A41C0">
      <w:start w:val="1"/>
      <w:numFmt w:val="bullet"/>
      <w:lvlText w:val="o"/>
      <w:lvlJc w:val="left"/>
      <w:pPr>
        <w:ind w:left="1440" w:hanging="360"/>
      </w:pPr>
      <w:rPr>
        <w:rFonts w:hint="default" w:ascii="Courier New" w:hAnsi="Courier New"/>
      </w:rPr>
    </w:lvl>
    <w:lvl w:ilvl="2" w:tplc="B3ECD950">
      <w:start w:val="1"/>
      <w:numFmt w:val="bullet"/>
      <w:lvlText w:val=""/>
      <w:lvlJc w:val="left"/>
      <w:pPr>
        <w:ind w:left="2160" w:hanging="360"/>
      </w:pPr>
      <w:rPr>
        <w:rFonts w:hint="default" w:ascii="Wingdings" w:hAnsi="Wingdings"/>
      </w:rPr>
    </w:lvl>
    <w:lvl w:ilvl="3" w:tplc="5F20D136">
      <w:start w:val="1"/>
      <w:numFmt w:val="bullet"/>
      <w:lvlText w:val=""/>
      <w:lvlJc w:val="left"/>
      <w:pPr>
        <w:ind w:left="2880" w:hanging="360"/>
      </w:pPr>
      <w:rPr>
        <w:rFonts w:hint="default" w:ascii="Symbol" w:hAnsi="Symbol"/>
      </w:rPr>
    </w:lvl>
    <w:lvl w:ilvl="4" w:tplc="8E3C15D8">
      <w:start w:val="1"/>
      <w:numFmt w:val="bullet"/>
      <w:lvlText w:val="o"/>
      <w:lvlJc w:val="left"/>
      <w:pPr>
        <w:ind w:left="3600" w:hanging="360"/>
      </w:pPr>
      <w:rPr>
        <w:rFonts w:hint="default" w:ascii="Courier New" w:hAnsi="Courier New"/>
      </w:rPr>
    </w:lvl>
    <w:lvl w:ilvl="5" w:tplc="5372C250">
      <w:start w:val="1"/>
      <w:numFmt w:val="bullet"/>
      <w:lvlText w:val=""/>
      <w:lvlJc w:val="left"/>
      <w:pPr>
        <w:ind w:left="4320" w:hanging="360"/>
      </w:pPr>
      <w:rPr>
        <w:rFonts w:hint="default" w:ascii="Wingdings" w:hAnsi="Wingdings"/>
      </w:rPr>
    </w:lvl>
    <w:lvl w:ilvl="6" w:tplc="32648698">
      <w:start w:val="1"/>
      <w:numFmt w:val="bullet"/>
      <w:lvlText w:val=""/>
      <w:lvlJc w:val="left"/>
      <w:pPr>
        <w:ind w:left="5040" w:hanging="360"/>
      </w:pPr>
      <w:rPr>
        <w:rFonts w:hint="default" w:ascii="Symbol" w:hAnsi="Symbol"/>
      </w:rPr>
    </w:lvl>
    <w:lvl w:ilvl="7" w:tplc="02DE5704">
      <w:start w:val="1"/>
      <w:numFmt w:val="bullet"/>
      <w:lvlText w:val="o"/>
      <w:lvlJc w:val="left"/>
      <w:pPr>
        <w:ind w:left="5760" w:hanging="360"/>
      </w:pPr>
      <w:rPr>
        <w:rFonts w:hint="default" w:ascii="Courier New" w:hAnsi="Courier New"/>
      </w:rPr>
    </w:lvl>
    <w:lvl w:ilvl="8" w:tplc="B476BADE">
      <w:start w:val="1"/>
      <w:numFmt w:val="bullet"/>
      <w:lvlText w:val=""/>
      <w:lvlJc w:val="left"/>
      <w:pPr>
        <w:ind w:left="6480" w:hanging="360"/>
      </w:pPr>
      <w:rPr>
        <w:rFonts w:hint="default" w:ascii="Wingdings" w:hAnsi="Wingdings"/>
      </w:rPr>
    </w:lvl>
  </w:abstractNum>
  <w:abstractNum w:abstractNumId="22" w15:restartNumberingAfterBreak="0">
    <w:nsid w:val="286613D2"/>
    <w:multiLevelType w:val="multilevel"/>
    <w:tmpl w:val="292254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2AC8D68F"/>
    <w:multiLevelType w:val="hybridMultilevel"/>
    <w:tmpl w:val="7E8AD952"/>
    <w:lvl w:ilvl="0" w:tplc="D762854E">
      <w:numFmt w:val="none"/>
      <w:lvlText w:val=""/>
      <w:lvlJc w:val="left"/>
      <w:pPr>
        <w:tabs>
          <w:tab w:val="num" w:pos="360"/>
        </w:tabs>
      </w:pPr>
    </w:lvl>
    <w:lvl w:ilvl="1" w:tplc="8A52D610">
      <w:start w:val="1"/>
      <w:numFmt w:val="lowerLetter"/>
      <w:lvlText w:val="%2."/>
      <w:lvlJc w:val="left"/>
      <w:pPr>
        <w:ind w:left="1800" w:hanging="360"/>
      </w:pPr>
    </w:lvl>
    <w:lvl w:ilvl="2" w:tplc="AEAC766E">
      <w:start w:val="1"/>
      <w:numFmt w:val="lowerRoman"/>
      <w:lvlText w:val="%3."/>
      <w:lvlJc w:val="right"/>
      <w:pPr>
        <w:ind w:left="2520" w:hanging="180"/>
      </w:pPr>
    </w:lvl>
    <w:lvl w:ilvl="3" w:tplc="F1005400">
      <w:start w:val="1"/>
      <w:numFmt w:val="decimal"/>
      <w:lvlText w:val="%4."/>
      <w:lvlJc w:val="left"/>
      <w:pPr>
        <w:ind w:left="3240" w:hanging="360"/>
      </w:pPr>
    </w:lvl>
    <w:lvl w:ilvl="4" w:tplc="F9A4D054">
      <w:start w:val="1"/>
      <w:numFmt w:val="lowerLetter"/>
      <w:lvlText w:val="%5."/>
      <w:lvlJc w:val="left"/>
      <w:pPr>
        <w:ind w:left="3960" w:hanging="360"/>
      </w:pPr>
    </w:lvl>
    <w:lvl w:ilvl="5" w:tplc="AE6E2E64">
      <w:start w:val="1"/>
      <w:numFmt w:val="lowerRoman"/>
      <w:lvlText w:val="%6."/>
      <w:lvlJc w:val="right"/>
      <w:pPr>
        <w:ind w:left="4680" w:hanging="180"/>
      </w:pPr>
    </w:lvl>
    <w:lvl w:ilvl="6" w:tplc="07B85D78">
      <w:start w:val="1"/>
      <w:numFmt w:val="decimal"/>
      <w:lvlText w:val="%7."/>
      <w:lvlJc w:val="left"/>
      <w:pPr>
        <w:ind w:left="5400" w:hanging="360"/>
      </w:pPr>
    </w:lvl>
    <w:lvl w:ilvl="7" w:tplc="23EA505E">
      <w:start w:val="1"/>
      <w:numFmt w:val="lowerLetter"/>
      <w:lvlText w:val="%8."/>
      <w:lvlJc w:val="left"/>
      <w:pPr>
        <w:ind w:left="6120" w:hanging="360"/>
      </w:pPr>
    </w:lvl>
    <w:lvl w:ilvl="8" w:tplc="A224CE3C">
      <w:start w:val="1"/>
      <w:numFmt w:val="lowerRoman"/>
      <w:lvlText w:val="%9."/>
      <w:lvlJc w:val="right"/>
      <w:pPr>
        <w:ind w:left="6840" w:hanging="180"/>
      </w:pPr>
    </w:lvl>
  </w:abstractNum>
  <w:abstractNum w:abstractNumId="24" w15:restartNumberingAfterBreak="0">
    <w:nsid w:val="2EBEEB88"/>
    <w:multiLevelType w:val="hybridMultilevel"/>
    <w:tmpl w:val="FFFFFFFF"/>
    <w:lvl w:ilvl="0" w:tplc="A7423680">
      <w:numFmt w:val="none"/>
      <w:lvlText w:val=""/>
      <w:lvlJc w:val="left"/>
      <w:pPr>
        <w:tabs>
          <w:tab w:val="num" w:pos="360"/>
        </w:tabs>
      </w:pPr>
    </w:lvl>
    <w:lvl w:ilvl="1" w:tplc="1A6613DE">
      <w:start w:val="1"/>
      <w:numFmt w:val="lowerLetter"/>
      <w:lvlText w:val="%2."/>
      <w:lvlJc w:val="left"/>
      <w:pPr>
        <w:ind w:left="1440" w:hanging="360"/>
      </w:pPr>
    </w:lvl>
    <w:lvl w:ilvl="2" w:tplc="AAA4FED0">
      <w:start w:val="1"/>
      <w:numFmt w:val="lowerRoman"/>
      <w:lvlText w:val="%3."/>
      <w:lvlJc w:val="right"/>
      <w:pPr>
        <w:ind w:left="2160" w:hanging="180"/>
      </w:pPr>
    </w:lvl>
    <w:lvl w:ilvl="3" w:tplc="2CE23668">
      <w:start w:val="1"/>
      <w:numFmt w:val="decimal"/>
      <w:lvlText w:val="%4."/>
      <w:lvlJc w:val="left"/>
      <w:pPr>
        <w:ind w:left="2880" w:hanging="360"/>
      </w:pPr>
    </w:lvl>
    <w:lvl w:ilvl="4" w:tplc="BCDA83EE">
      <w:start w:val="1"/>
      <w:numFmt w:val="lowerLetter"/>
      <w:lvlText w:val="%5."/>
      <w:lvlJc w:val="left"/>
      <w:pPr>
        <w:ind w:left="3600" w:hanging="360"/>
      </w:pPr>
    </w:lvl>
    <w:lvl w:ilvl="5" w:tplc="AEB26A1E">
      <w:start w:val="1"/>
      <w:numFmt w:val="lowerRoman"/>
      <w:lvlText w:val="%6."/>
      <w:lvlJc w:val="right"/>
      <w:pPr>
        <w:ind w:left="4320" w:hanging="180"/>
      </w:pPr>
    </w:lvl>
    <w:lvl w:ilvl="6" w:tplc="9B664638">
      <w:start w:val="1"/>
      <w:numFmt w:val="decimal"/>
      <w:lvlText w:val="%7."/>
      <w:lvlJc w:val="left"/>
      <w:pPr>
        <w:ind w:left="5040" w:hanging="360"/>
      </w:pPr>
    </w:lvl>
    <w:lvl w:ilvl="7" w:tplc="439AE8DA">
      <w:start w:val="1"/>
      <w:numFmt w:val="lowerLetter"/>
      <w:lvlText w:val="%8."/>
      <w:lvlJc w:val="left"/>
      <w:pPr>
        <w:ind w:left="5760" w:hanging="360"/>
      </w:pPr>
    </w:lvl>
    <w:lvl w:ilvl="8" w:tplc="8072F420">
      <w:start w:val="1"/>
      <w:numFmt w:val="lowerRoman"/>
      <w:lvlText w:val="%9."/>
      <w:lvlJc w:val="right"/>
      <w:pPr>
        <w:ind w:left="6480" w:hanging="180"/>
      </w:pPr>
    </w:lvl>
  </w:abstractNum>
  <w:abstractNum w:abstractNumId="25" w15:restartNumberingAfterBreak="0">
    <w:nsid w:val="32B4B1D2"/>
    <w:multiLevelType w:val="hybridMultilevel"/>
    <w:tmpl w:val="F36636E2"/>
    <w:lvl w:ilvl="0" w:tplc="EC6ED124">
      <w:numFmt w:val="none"/>
      <w:lvlText w:val=""/>
      <w:lvlJc w:val="left"/>
      <w:pPr>
        <w:tabs>
          <w:tab w:val="num" w:pos="360"/>
        </w:tabs>
      </w:pPr>
    </w:lvl>
    <w:lvl w:ilvl="1" w:tplc="D80823B6">
      <w:start w:val="1"/>
      <w:numFmt w:val="lowerLetter"/>
      <w:lvlText w:val="%2."/>
      <w:lvlJc w:val="left"/>
      <w:pPr>
        <w:ind w:left="1440" w:hanging="360"/>
      </w:pPr>
    </w:lvl>
    <w:lvl w:ilvl="2" w:tplc="6A0227F4">
      <w:start w:val="1"/>
      <w:numFmt w:val="lowerRoman"/>
      <w:lvlText w:val="%3."/>
      <w:lvlJc w:val="right"/>
      <w:pPr>
        <w:ind w:left="2160" w:hanging="180"/>
      </w:pPr>
      <w:rPr>
        <w:b w:val="0"/>
        <w:bCs/>
        <w:strike w:val="0"/>
      </w:rPr>
    </w:lvl>
    <w:lvl w:ilvl="3" w:tplc="3820AC8A">
      <w:start w:val="1"/>
      <w:numFmt w:val="decimal"/>
      <w:lvlText w:val="%4."/>
      <w:lvlJc w:val="left"/>
      <w:pPr>
        <w:ind w:left="2880" w:hanging="360"/>
      </w:pPr>
    </w:lvl>
    <w:lvl w:ilvl="4" w:tplc="D3ECA140">
      <w:start w:val="1"/>
      <w:numFmt w:val="lowerLetter"/>
      <w:lvlText w:val="%5."/>
      <w:lvlJc w:val="left"/>
      <w:pPr>
        <w:ind w:left="3600" w:hanging="360"/>
      </w:pPr>
    </w:lvl>
    <w:lvl w:ilvl="5" w:tplc="8572DCA2">
      <w:start w:val="1"/>
      <w:numFmt w:val="lowerRoman"/>
      <w:lvlText w:val="%6."/>
      <w:lvlJc w:val="right"/>
      <w:pPr>
        <w:ind w:left="4320" w:hanging="180"/>
      </w:pPr>
    </w:lvl>
    <w:lvl w:ilvl="6" w:tplc="DB6667E4">
      <w:start w:val="1"/>
      <w:numFmt w:val="decimal"/>
      <w:lvlText w:val="%7."/>
      <w:lvlJc w:val="left"/>
      <w:pPr>
        <w:ind w:left="5040" w:hanging="360"/>
      </w:pPr>
    </w:lvl>
    <w:lvl w:ilvl="7" w:tplc="17D0C62A">
      <w:start w:val="1"/>
      <w:numFmt w:val="lowerLetter"/>
      <w:lvlText w:val="%8."/>
      <w:lvlJc w:val="left"/>
      <w:pPr>
        <w:ind w:left="5760" w:hanging="360"/>
      </w:pPr>
    </w:lvl>
    <w:lvl w:ilvl="8" w:tplc="D396D7EC">
      <w:start w:val="1"/>
      <w:numFmt w:val="lowerRoman"/>
      <w:lvlText w:val="%9."/>
      <w:lvlJc w:val="right"/>
      <w:pPr>
        <w:ind w:left="6480" w:hanging="180"/>
      </w:pPr>
    </w:lvl>
  </w:abstractNum>
  <w:abstractNum w:abstractNumId="26" w15:restartNumberingAfterBreak="0">
    <w:nsid w:val="36B7D4B2"/>
    <w:multiLevelType w:val="hybridMultilevel"/>
    <w:tmpl w:val="3606F43C"/>
    <w:lvl w:ilvl="0" w:tplc="3B9077C0">
      <w:start w:val="1"/>
      <w:numFmt w:val="bullet"/>
      <w:lvlText w:val=""/>
      <w:lvlJc w:val="left"/>
      <w:pPr>
        <w:ind w:left="720" w:hanging="360"/>
      </w:pPr>
      <w:rPr>
        <w:rFonts w:hint="default" w:ascii="Symbol" w:hAnsi="Symbol"/>
      </w:rPr>
    </w:lvl>
    <w:lvl w:ilvl="1" w:tplc="6BAC3840">
      <w:start w:val="1"/>
      <w:numFmt w:val="bullet"/>
      <w:lvlText w:val="o"/>
      <w:lvlJc w:val="left"/>
      <w:pPr>
        <w:ind w:left="1440" w:hanging="360"/>
      </w:pPr>
      <w:rPr>
        <w:rFonts w:hint="default" w:ascii="Courier New" w:hAnsi="Courier New"/>
      </w:rPr>
    </w:lvl>
    <w:lvl w:ilvl="2" w:tplc="8154E42C">
      <w:start w:val="1"/>
      <w:numFmt w:val="bullet"/>
      <w:lvlText w:val=""/>
      <w:lvlJc w:val="left"/>
      <w:pPr>
        <w:ind w:left="2160" w:hanging="360"/>
      </w:pPr>
      <w:rPr>
        <w:rFonts w:hint="default" w:ascii="Wingdings" w:hAnsi="Wingdings"/>
      </w:rPr>
    </w:lvl>
    <w:lvl w:ilvl="3" w:tplc="F0EC3740">
      <w:start w:val="1"/>
      <w:numFmt w:val="bullet"/>
      <w:lvlText w:val=""/>
      <w:lvlJc w:val="left"/>
      <w:pPr>
        <w:ind w:left="2880" w:hanging="360"/>
      </w:pPr>
      <w:rPr>
        <w:rFonts w:hint="default" w:ascii="Symbol" w:hAnsi="Symbol"/>
      </w:rPr>
    </w:lvl>
    <w:lvl w:ilvl="4" w:tplc="F82A2BCA">
      <w:start w:val="1"/>
      <w:numFmt w:val="bullet"/>
      <w:lvlText w:val="o"/>
      <w:lvlJc w:val="left"/>
      <w:pPr>
        <w:ind w:left="3600" w:hanging="360"/>
      </w:pPr>
      <w:rPr>
        <w:rFonts w:hint="default" w:ascii="Courier New" w:hAnsi="Courier New"/>
      </w:rPr>
    </w:lvl>
    <w:lvl w:ilvl="5" w:tplc="2BF0F3D6">
      <w:start w:val="1"/>
      <w:numFmt w:val="bullet"/>
      <w:lvlText w:val=""/>
      <w:lvlJc w:val="left"/>
      <w:pPr>
        <w:ind w:left="4320" w:hanging="360"/>
      </w:pPr>
      <w:rPr>
        <w:rFonts w:hint="default" w:ascii="Wingdings" w:hAnsi="Wingdings"/>
      </w:rPr>
    </w:lvl>
    <w:lvl w:ilvl="6" w:tplc="F66063F4">
      <w:start w:val="1"/>
      <w:numFmt w:val="bullet"/>
      <w:lvlText w:val=""/>
      <w:lvlJc w:val="left"/>
      <w:pPr>
        <w:ind w:left="5040" w:hanging="360"/>
      </w:pPr>
      <w:rPr>
        <w:rFonts w:hint="default" w:ascii="Symbol" w:hAnsi="Symbol"/>
      </w:rPr>
    </w:lvl>
    <w:lvl w:ilvl="7" w:tplc="E5C2F0CE">
      <w:start w:val="1"/>
      <w:numFmt w:val="bullet"/>
      <w:lvlText w:val="o"/>
      <w:lvlJc w:val="left"/>
      <w:pPr>
        <w:ind w:left="5760" w:hanging="360"/>
      </w:pPr>
      <w:rPr>
        <w:rFonts w:hint="default" w:ascii="Courier New" w:hAnsi="Courier New"/>
      </w:rPr>
    </w:lvl>
    <w:lvl w:ilvl="8" w:tplc="C23041E0">
      <w:start w:val="1"/>
      <w:numFmt w:val="bullet"/>
      <w:lvlText w:val=""/>
      <w:lvlJc w:val="left"/>
      <w:pPr>
        <w:ind w:left="6480" w:hanging="360"/>
      </w:pPr>
      <w:rPr>
        <w:rFonts w:hint="default" w:ascii="Wingdings" w:hAnsi="Wingdings"/>
      </w:rPr>
    </w:lvl>
  </w:abstractNum>
  <w:abstractNum w:abstractNumId="27" w15:restartNumberingAfterBreak="0">
    <w:nsid w:val="38CDD6A2"/>
    <w:multiLevelType w:val="hybridMultilevel"/>
    <w:tmpl w:val="9522D7F4"/>
    <w:lvl w:ilvl="0" w:tplc="6A42FC3C">
      <w:numFmt w:val="none"/>
      <w:lvlText w:val=""/>
      <w:lvlJc w:val="left"/>
      <w:pPr>
        <w:tabs>
          <w:tab w:val="num" w:pos="360"/>
        </w:tabs>
      </w:pPr>
    </w:lvl>
    <w:lvl w:ilvl="1" w:tplc="18BAE5C6">
      <w:start w:val="1"/>
      <w:numFmt w:val="lowerLetter"/>
      <w:lvlText w:val="%2."/>
      <w:lvlJc w:val="left"/>
      <w:pPr>
        <w:ind w:left="1800" w:hanging="360"/>
      </w:pPr>
    </w:lvl>
    <w:lvl w:ilvl="2" w:tplc="7CD096E8">
      <w:start w:val="1"/>
      <w:numFmt w:val="lowerRoman"/>
      <w:lvlText w:val="%3."/>
      <w:lvlJc w:val="right"/>
      <w:pPr>
        <w:ind w:left="2520" w:hanging="180"/>
      </w:pPr>
    </w:lvl>
    <w:lvl w:ilvl="3" w:tplc="DEB8D13E">
      <w:start w:val="1"/>
      <w:numFmt w:val="decimal"/>
      <w:lvlText w:val="%4."/>
      <w:lvlJc w:val="left"/>
      <w:pPr>
        <w:ind w:left="3240" w:hanging="360"/>
      </w:pPr>
    </w:lvl>
    <w:lvl w:ilvl="4" w:tplc="F11A1670">
      <w:start w:val="1"/>
      <w:numFmt w:val="lowerLetter"/>
      <w:lvlText w:val="%5."/>
      <w:lvlJc w:val="left"/>
      <w:pPr>
        <w:ind w:left="3960" w:hanging="360"/>
      </w:pPr>
    </w:lvl>
    <w:lvl w:ilvl="5" w:tplc="05A87C1C">
      <w:start w:val="1"/>
      <w:numFmt w:val="lowerRoman"/>
      <w:lvlText w:val="%6."/>
      <w:lvlJc w:val="right"/>
      <w:pPr>
        <w:ind w:left="4680" w:hanging="180"/>
      </w:pPr>
    </w:lvl>
    <w:lvl w:ilvl="6" w:tplc="99C8276E">
      <w:start w:val="1"/>
      <w:numFmt w:val="decimal"/>
      <w:lvlText w:val="%7."/>
      <w:lvlJc w:val="left"/>
      <w:pPr>
        <w:ind w:left="5400" w:hanging="360"/>
      </w:pPr>
    </w:lvl>
    <w:lvl w:ilvl="7" w:tplc="ECF05CEE">
      <w:start w:val="1"/>
      <w:numFmt w:val="lowerLetter"/>
      <w:lvlText w:val="%8."/>
      <w:lvlJc w:val="left"/>
      <w:pPr>
        <w:ind w:left="6120" w:hanging="360"/>
      </w:pPr>
    </w:lvl>
    <w:lvl w:ilvl="8" w:tplc="92AC5B3A">
      <w:start w:val="1"/>
      <w:numFmt w:val="lowerRoman"/>
      <w:lvlText w:val="%9."/>
      <w:lvlJc w:val="right"/>
      <w:pPr>
        <w:ind w:left="6840" w:hanging="180"/>
      </w:pPr>
    </w:lvl>
  </w:abstractNum>
  <w:abstractNum w:abstractNumId="28" w15:restartNumberingAfterBreak="0">
    <w:nsid w:val="3A56CCB5"/>
    <w:multiLevelType w:val="hybridMultilevel"/>
    <w:tmpl w:val="AF98E114"/>
    <w:lvl w:ilvl="0" w:tplc="6AC0BA8A">
      <w:numFmt w:val="none"/>
      <w:lvlText w:val=""/>
      <w:lvlJc w:val="left"/>
      <w:pPr>
        <w:tabs>
          <w:tab w:val="num" w:pos="360"/>
        </w:tabs>
      </w:pPr>
    </w:lvl>
    <w:lvl w:ilvl="1" w:tplc="EA2C4118">
      <w:start w:val="1"/>
      <w:numFmt w:val="lowerLetter"/>
      <w:lvlText w:val="%2."/>
      <w:lvlJc w:val="left"/>
      <w:pPr>
        <w:ind w:left="1440" w:hanging="360"/>
      </w:pPr>
    </w:lvl>
    <w:lvl w:ilvl="2" w:tplc="B2CA84F2">
      <w:start w:val="1"/>
      <w:numFmt w:val="lowerRoman"/>
      <w:lvlText w:val="%3."/>
      <w:lvlJc w:val="right"/>
      <w:pPr>
        <w:ind w:left="2160" w:hanging="180"/>
      </w:pPr>
    </w:lvl>
    <w:lvl w:ilvl="3" w:tplc="A962A7F4">
      <w:start w:val="1"/>
      <w:numFmt w:val="decimal"/>
      <w:lvlText w:val="%4."/>
      <w:lvlJc w:val="left"/>
      <w:pPr>
        <w:ind w:left="2880" w:hanging="360"/>
      </w:pPr>
    </w:lvl>
    <w:lvl w:ilvl="4" w:tplc="A5A68162">
      <w:start w:val="1"/>
      <w:numFmt w:val="lowerLetter"/>
      <w:lvlText w:val="%5."/>
      <w:lvlJc w:val="left"/>
      <w:pPr>
        <w:ind w:left="3600" w:hanging="360"/>
      </w:pPr>
    </w:lvl>
    <w:lvl w:ilvl="5" w:tplc="178EE170">
      <w:start w:val="1"/>
      <w:numFmt w:val="lowerRoman"/>
      <w:lvlText w:val="%6."/>
      <w:lvlJc w:val="right"/>
      <w:pPr>
        <w:ind w:left="4320" w:hanging="180"/>
      </w:pPr>
    </w:lvl>
    <w:lvl w:ilvl="6" w:tplc="4C14EE4C">
      <w:start w:val="1"/>
      <w:numFmt w:val="decimal"/>
      <w:lvlText w:val="%7."/>
      <w:lvlJc w:val="left"/>
      <w:pPr>
        <w:ind w:left="5040" w:hanging="360"/>
      </w:pPr>
    </w:lvl>
    <w:lvl w:ilvl="7" w:tplc="9A2AB772">
      <w:start w:val="1"/>
      <w:numFmt w:val="lowerLetter"/>
      <w:lvlText w:val="%8."/>
      <w:lvlJc w:val="left"/>
      <w:pPr>
        <w:ind w:left="5760" w:hanging="360"/>
      </w:pPr>
    </w:lvl>
    <w:lvl w:ilvl="8" w:tplc="2F66C82E">
      <w:start w:val="1"/>
      <w:numFmt w:val="lowerRoman"/>
      <w:lvlText w:val="%9."/>
      <w:lvlJc w:val="right"/>
      <w:pPr>
        <w:ind w:left="6480" w:hanging="180"/>
      </w:pPr>
    </w:lvl>
  </w:abstractNum>
  <w:abstractNum w:abstractNumId="29" w15:restartNumberingAfterBreak="0">
    <w:nsid w:val="3B457F4B"/>
    <w:multiLevelType w:val="multilevel"/>
    <w:tmpl w:val="CA664330"/>
    <w:numStyleLink w:val="CurrentList1"/>
  </w:abstractNum>
  <w:abstractNum w:abstractNumId="30" w15:restartNumberingAfterBreak="0">
    <w:nsid w:val="3E74BB55"/>
    <w:multiLevelType w:val="hybridMultilevel"/>
    <w:tmpl w:val="C7B29DAE"/>
    <w:lvl w:ilvl="0" w:tplc="89D644EA">
      <w:numFmt w:val="none"/>
      <w:lvlText w:val=""/>
      <w:lvlJc w:val="left"/>
      <w:pPr>
        <w:tabs>
          <w:tab w:val="num" w:pos="360"/>
        </w:tabs>
      </w:pPr>
    </w:lvl>
    <w:lvl w:ilvl="1" w:tplc="276E3516">
      <w:start w:val="1"/>
      <w:numFmt w:val="lowerLetter"/>
      <w:lvlText w:val="%2."/>
      <w:lvlJc w:val="left"/>
      <w:pPr>
        <w:ind w:left="1800" w:hanging="360"/>
      </w:pPr>
    </w:lvl>
    <w:lvl w:ilvl="2" w:tplc="F7BC87FC">
      <w:start w:val="1"/>
      <w:numFmt w:val="lowerRoman"/>
      <w:lvlText w:val="%3."/>
      <w:lvlJc w:val="right"/>
      <w:pPr>
        <w:ind w:left="2520" w:hanging="180"/>
      </w:pPr>
    </w:lvl>
    <w:lvl w:ilvl="3" w:tplc="449A44A6">
      <w:start w:val="1"/>
      <w:numFmt w:val="decimal"/>
      <w:lvlText w:val="%4."/>
      <w:lvlJc w:val="left"/>
      <w:pPr>
        <w:ind w:left="3240" w:hanging="360"/>
      </w:pPr>
    </w:lvl>
    <w:lvl w:ilvl="4" w:tplc="1930AE16">
      <w:start w:val="1"/>
      <w:numFmt w:val="lowerLetter"/>
      <w:lvlText w:val="%5."/>
      <w:lvlJc w:val="left"/>
      <w:pPr>
        <w:ind w:left="3960" w:hanging="360"/>
      </w:pPr>
    </w:lvl>
    <w:lvl w:ilvl="5" w:tplc="1CB47EF4">
      <w:start w:val="1"/>
      <w:numFmt w:val="lowerRoman"/>
      <w:lvlText w:val="%6."/>
      <w:lvlJc w:val="right"/>
      <w:pPr>
        <w:ind w:left="4680" w:hanging="180"/>
      </w:pPr>
    </w:lvl>
    <w:lvl w:ilvl="6" w:tplc="D56A047C">
      <w:start w:val="1"/>
      <w:numFmt w:val="decimal"/>
      <w:lvlText w:val="%7."/>
      <w:lvlJc w:val="left"/>
      <w:pPr>
        <w:ind w:left="5400" w:hanging="360"/>
      </w:pPr>
    </w:lvl>
    <w:lvl w:ilvl="7" w:tplc="67D4C84E">
      <w:start w:val="1"/>
      <w:numFmt w:val="lowerLetter"/>
      <w:lvlText w:val="%8."/>
      <w:lvlJc w:val="left"/>
      <w:pPr>
        <w:ind w:left="6120" w:hanging="360"/>
      </w:pPr>
    </w:lvl>
    <w:lvl w:ilvl="8" w:tplc="E662C37E">
      <w:start w:val="1"/>
      <w:numFmt w:val="lowerRoman"/>
      <w:lvlText w:val="%9."/>
      <w:lvlJc w:val="right"/>
      <w:pPr>
        <w:ind w:left="6840" w:hanging="180"/>
      </w:pPr>
    </w:lvl>
  </w:abstractNum>
  <w:abstractNum w:abstractNumId="31" w15:restartNumberingAfterBreak="0">
    <w:nsid w:val="3EA6BA24"/>
    <w:multiLevelType w:val="hybridMultilevel"/>
    <w:tmpl w:val="087A7A7E"/>
    <w:lvl w:ilvl="0" w:tplc="A546F696">
      <w:numFmt w:val="none"/>
      <w:lvlText w:val=""/>
      <w:lvlJc w:val="left"/>
      <w:pPr>
        <w:tabs>
          <w:tab w:val="num" w:pos="360"/>
        </w:tabs>
      </w:pPr>
    </w:lvl>
    <w:lvl w:ilvl="1" w:tplc="5D309768">
      <w:start w:val="1"/>
      <w:numFmt w:val="lowerLetter"/>
      <w:lvlText w:val="%2."/>
      <w:lvlJc w:val="left"/>
      <w:pPr>
        <w:ind w:left="1800" w:hanging="360"/>
      </w:pPr>
    </w:lvl>
    <w:lvl w:ilvl="2" w:tplc="1CBA90CE">
      <w:start w:val="1"/>
      <w:numFmt w:val="lowerRoman"/>
      <w:lvlText w:val="%3."/>
      <w:lvlJc w:val="right"/>
      <w:pPr>
        <w:ind w:left="2520" w:hanging="180"/>
      </w:pPr>
    </w:lvl>
    <w:lvl w:ilvl="3" w:tplc="A1E07538">
      <w:start w:val="1"/>
      <w:numFmt w:val="decimal"/>
      <w:lvlText w:val="%4."/>
      <w:lvlJc w:val="left"/>
      <w:pPr>
        <w:ind w:left="3240" w:hanging="360"/>
      </w:pPr>
    </w:lvl>
    <w:lvl w:ilvl="4" w:tplc="85245F48">
      <w:start w:val="1"/>
      <w:numFmt w:val="lowerLetter"/>
      <w:lvlText w:val="%5."/>
      <w:lvlJc w:val="left"/>
      <w:pPr>
        <w:ind w:left="3960" w:hanging="360"/>
      </w:pPr>
    </w:lvl>
    <w:lvl w:ilvl="5" w:tplc="A28C7038">
      <w:start w:val="1"/>
      <w:numFmt w:val="lowerRoman"/>
      <w:lvlText w:val="%6."/>
      <w:lvlJc w:val="right"/>
      <w:pPr>
        <w:ind w:left="4680" w:hanging="180"/>
      </w:pPr>
    </w:lvl>
    <w:lvl w:ilvl="6" w:tplc="8B8E37FA">
      <w:start w:val="1"/>
      <w:numFmt w:val="decimal"/>
      <w:lvlText w:val="%7."/>
      <w:lvlJc w:val="left"/>
      <w:pPr>
        <w:ind w:left="5400" w:hanging="360"/>
      </w:pPr>
    </w:lvl>
    <w:lvl w:ilvl="7" w:tplc="DE506414">
      <w:start w:val="1"/>
      <w:numFmt w:val="lowerLetter"/>
      <w:lvlText w:val="%8."/>
      <w:lvlJc w:val="left"/>
      <w:pPr>
        <w:ind w:left="6120" w:hanging="360"/>
      </w:pPr>
    </w:lvl>
    <w:lvl w:ilvl="8" w:tplc="C1A2F410">
      <w:start w:val="1"/>
      <w:numFmt w:val="lowerRoman"/>
      <w:lvlText w:val="%9."/>
      <w:lvlJc w:val="right"/>
      <w:pPr>
        <w:ind w:left="6840" w:hanging="180"/>
      </w:pPr>
    </w:lvl>
  </w:abstractNum>
  <w:abstractNum w:abstractNumId="32" w15:restartNumberingAfterBreak="0">
    <w:nsid w:val="3F44CC62"/>
    <w:multiLevelType w:val="hybridMultilevel"/>
    <w:tmpl w:val="FFFFFFFF"/>
    <w:lvl w:ilvl="0" w:tplc="04F0BFAC">
      <w:numFmt w:val="none"/>
      <w:lvlText w:val=""/>
      <w:lvlJc w:val="left"/>
      <w:pPr>
        <w:tabs>
          <w:tab w:val="num" w:pos="360"/>
        </w:tabs>
      </w:pPr>
    </w:lvl>
    <w:lvl w:ilvl="1" w:tplc="D568884C">
      <w:start w:val="1"/>
      <w:numFmt w:val="lowerLetter"/>
      <w:lvlText w:val="%2."/>
      <w:lvlJc w:val="left"/>
      <w:pPr>
        <w:ind w:left="1440" w:hanging="360"/>
      </w:pPr>
    </w:lvl>
    <w:lvl w:ilvl="2" w:tplc="346A2AB8">
      <w:start w:val="1"/>
      <w:numFmt w:val="lowerRoman"/>
      <w:lvlText w:val="%3."/>
      <w:lvlJc w:val="right"/>
      <w:pPr>
        <w:ind w:left="2160" w:hanging="180"/>
      </w:pPr>
    </w:lvl>
    <w:lvl w:ilvl="3" w:tplc="309C3BCC">
      <w:start w:val="1"/>
      <w:numFmt w:val="decimal"/>
      <w:lvlText w:val="%4."/>
      <w:lvlJc w:val="left"/>
      <w:pPr>
        <w:ind w:left="2880" w:hanging="360"/>
      </w:pPr>
    </w:lvl>
    <w:lvl w:ilvl="4" w:tplc="7268587A">
      <w:start w:val="1"/>
      <w:numFmt w:val="lowerLetter"/>
      <w:lvlText w:val="%5."/>
      <w:lvlJc w:val="left"/>
      <w:pPr>
        <w:ind w:left="3600" w:hanging="360"/>
      </w:pPr>
    </w:lvl>
    <w:lvl w:ilvl="5" w:tplc="CA4676E6">
      <w:start w:val="1"/>
      <w:numFmt w:val="lowerRoman"/>
      <w:lvlText w:val="%6."/>
      <w:lvlJc w:val="right"/>
      <w:pPr>
        <w:ind w:left="4320" w:hanging="180"/>
      </w:pPr>
    </w:lvl>
    <w:lvl w:ilvl="6" w:tplc="E6EC9362">
      <w:start w:val="1"/>
      <w:numFmt w:val="decimal"/>
      <w:lvlText w:val="%7."/>
      <w:lvlJc w:val="left"/>
      <w:pPr>
        <w:ind w:left="5040" w:hanging="360"/>
      </w:pPr>
    </w:lvl>
    <w:lvl w:ilvl="7" w:tplc="7B36327E">
      <w:start w:val="1"/>
      <w:numFmt w:val="lowerLetter"/>
      <w:lvlText w:val="%8."/>
      <w:lvlJc w:val="left"/>
      <w:pPr>
        <w:ind w:left="5760" w:hanging="360"/>
      </w:pPr>
    </w:lvl>
    <w:lvl w:ilvl="8" w:tplc="7F7AF3FC">
      <w:start w:val="1"/>
      <w:numFmt w:val="lowerRoman"/>
      <w:lvlText w:val="%9."/>
      <w:lvlJc w:val="right"/>
      <w:pPr>
        <w:ind w:left="6480" w:hanging="180"/>
      </w:pPr>
    </w:lvl>
  </w:abstractNum>
  <w:abstractNum w:abstractNumId="33" w15:restartNumberingAfterBreak="0">
    <w:nsid w:val="406FCB85"/>
    <w:multiLevelType w:val="multilevel"/>
    <w:tmpl w:val="292254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41A73D32"/>
    <w:multiLevelType w:val="hybridMultilevel"/>
    <w:tmpl w:val="28407FD8"/>
    <w:lvl w:ilvl="0" w:tplc="EEFE204C">
      <w:numFmt w:val="none"/>
      <w:lvlText w:val=""/>
      <w:lvlJc w:val="left"/>
      <w:pPr>
        <w:tabs>
          <w:tab w:val="num" w:pos="360"/>
        </w:tabs>
      </w:pPr>
    </w:lvl>
    <w:lvl w:ilvl="1" w:tplc="7F14A108">
      <w:start w:val="1"/>
      <w:numFmt w:val="lowerLetter"/>
      <w:lvlText w:val="%2."/>
      <w:lvlJc w:val="left"/>
      <w:pPr>
        <w:ind w:left="1440" w:hanging="360"/>
      </w:pPr>
    </w:lvl>
    <w:lvl w:ilvl="2" w:tplc="4EC8C9AE">
      <w:start w:val="1"/>
      <w:numFmt w:val="lowerRoman"/>
      <w:lvlText w:val="%3."/>
      <w:lvlJc w:val="right"/>
      <w:pPr>
        <w:ind w:left="2160" w:hanging="180"/>
      </w:pPr>
    </w:lvl>
    <w:lvl w:ilvl="3" w:tplc="9A32F6D2">
      <w:start w:val="1"/>
      <w:numFmt w:val="decimal"/>
      <w:lvlText w:val="%4."/>
      <w:lvlJc w:val="left"/>
      <w:pPr>
        <w:ind w:left="2880" w:hanging="360"/>
      </w:pPr>
    </w:lvl>
    <w:lvl w:ilvl="4" w:tplc="69147A34">
      <w:start w:val="1"/>
      <w:numFmt w:val="lowerLetter"/>
      <w:lvlText w:val="%5."/>
      <w:lvlJc w:val="left"/>
      <w:pPr>
        <w:ind w:left="3600" w:hanging="360"/>
      </w:pPr>
    </w:lvl>
    <w:lvl w:ilvl="5" w:tplc="C158CBE8">
      <w:start w:val="1"/>
      <w:numFmt w:val="lowerRoman"/>
      <w:lvlText w:val="%6."/>
      <w:lvlJc w:val="right"/>
      <w:pPr>
        <w:ind w:left="4320" w:hanging="180"/>
      </w:pPr>
    </w:lvl>
    <w:lvl w:ilvl="6" w:tplc="12CC5D7E">
      <w:start w:val="1"/>
      <w:numFmt w:val="decimal"/>
      <w:lvlText w:val="%7."/>
      <w:lvlJc w:val="left"/>
      <w:pPr>
        <w:ind w:left="5040" w:hanging="360"/>
      </w:pPr>
    </w:lvl>
    <w:lvl w:ilvl="7" w:tplc="2B1C228E">
      <w:start w:val="1"/>
      <w:numFmt w:val="lowerLetter"/>
      <w:lvlText w:val="%8."/>
      <w:lvlJc w:val="left"/>
      <w:pPr>
        <w:ind w:left="5760" w:hanging="360"/>
      </w:pPr>
    </w:lvl>
    <w:lvl w:ilvl="8" w:tplc="21D8A634">
      <w:start w:val="1"/>
      <w:numFmt w:val="lowerRoman"/>
      <w:lvlText w:val="%9."/>
      <w:lvlJc w:val="right"/>
      <w:pPr>
        <w:ind w:left="6480" w:hanging="180"/>
      </w:pPr>
    </w:lvl>
  </w:abstractNum>
  <w:abstractNum w:abstractNumId="35" w15:restartNumberingAfterBreak="0">
    <w:nsid w:val="420C8183"/>
    <w:multiLevelType w:val="hybridMultilevel"/>
    <w:tmpl w:val="FFFFFFFF"/>
    <w:lvl w:ilvl="0" w:tplc="9306B274">
      <w:numFmt w:val="none"/>
      <w:lvlText w:val=""/>
      <w:lvlJc w:val="left"/>
      <w:pPr>
        <w:tabs>
          <w:tab w:val="num" w:pos="360"/>
        </w:tabs>
      </w:pPr>
    </w:lvl>
    <w:lvl w:ilvl="1" w:tplc="77D0DDB6">
      <w:start w:val="1"/>
      <w:numFmt w:val="lowerLetter"/>
      <w:lvlText w:val="%2."/>
      <w:lvlJc w:val="left"/>
      <w:pPr>
        <w:ind w:left="1440" w:hanging="360"/>
      </w:pPr>
    </w:lvl>
    <w:lvl w:ilvl="2" w:tplc="41DAC508">
      <w:start w:val="1"/>
      <w:numFmt w:val="lowerRoman"/>
      <w:lvlText w:val="%3."/>
      <w:lvlJc w:val="right"/>
      <w:pPr>
        <w:ind w:left="2160" w:hanging="180"/>
      </w:pPr>
    </w:lvl>
    <w:lvl w:ilvl="3" w:tplc="743CB414">
      <w:start w:val="1"/>
      <w:numFmt w:val="decimal"/>
      <w:lvlText w:val="%4."/>
      <w:lvlJc w:val="left"/>
      <w:pPr>
        <w:ind w:left="2880" w:hanging="360"/>
      </w:pPr>
    </w:lvl>
    <w:lvl w:ilvl="4" w:tplc="09F2D6EA">
      <w:start w:val="1"/>
      <w:numFmt w:val="lowerLetter"/>
      <w:lvlText w:val="%5."/>
      <w:lvlJc w:val="left"/>
      <w:pPr>
        <w:ind w:left="3600" w:hanging="360"/>
      </w:pPr>
    </w:lvl>
    <w:lvl w:ilvl="5" w:tplc="6D442256">
      <w:start w:val="1"/>
      <w:numFmt w:val="lowerRoman"/>
      <w:lvlText w:val="%6."/>
      <w:lvlJc w:val="right"/>
      <w:pPr>
        <w:ind w:left="4320" w:hanging="180"/>
      </w:pPr>
    </w:lvl>
    <w:lvl w:ilvl="6" w:tplc="99167FC4">
      <w:start w:val="1"/>
      <w:numFmt w:val="decimal"/>
      <w:lvlText w:val="%7."/>
      <w:lvlJc w:val="left"/>
      <w:pPr>
        <w:ind w:left="5040" w:hanging="360"/>
      </w:pPr>
    </w:lvl>
    <w:lvl w:ilvl="7" w:tplc="0CAEAB68">
      <w:start w:val="1"/>
      <w:numFmt w:val="lowerLetter"/>
      <w:lvlText w:val="%8."/>
      <w:lvlJc w:val="left"/>
      <w:pPr>
        <w:ind w:left="5760" w:hanging="360"/>
      </w:pPr>
    </w:lvl>
    <w:lvl w:ilvl="8" w:tplc="65BAF2A0">
      <w:start w:val="1"/>
      <w:numFmt w:val="lowerRoman"/>
      <w:lvlText w:val="%9."/>
      <w:lvlJc w:val="right"/>
      <w:pPr>
        <w:ind w:left="6480" w:hanging="180"/>
      </w:pPr>
    </w:lvl>
  </w:abstractNum>
  <w:abstractNum w:abstractNumId="36" w15:restartNumberingAfterBreak="0">
    <w:nsid w:val="457FE40C"/>
    <w:multiLevelType w:val="hybridMultilevel"/>
    <w:tmpl w:val="550054B8"/>
    <w:lvl w:ilvl="0" w:tplc="AE36F6C4">
      <w:start w:val="1"/>
      <w:numFmt w:val="bullet"/>
      <w:lvlText w:val=""/>
      <w:lvlJc w:val="left"/>
      <w:pPr>
        <w:ind w:left="720" w:hanging="360"/>
      </w:pPr>
      <w:rPr>
        <w:rFonts w:hint="default" w:ascii="Symbol" w:hAnsi="Symbol"/>
      </w:rPr>
    </w:lvl>
    <w:lvl w:ilvl="1" w:tplc="40A438F2">
      <w:start w:val="1"/>
      <w:numFmt w:val="bullet"/>
      <w:lvlText w:val="o"/>
      <w:lvlJc w:val="left"/>
      <w:pPr>
        <w:ind w:left="1440" w:hanging="360"/>
      </w:pPr>
      <w:rPr>
        <w:rFonts w:hint="default" w:ascii="Courier New" w:hAnsi="Courier New"/>
      </w:rPr>
    </w:lvl>
    <w:lvl w:ilvl="2" w:tplc="E8CA296E">
      <w:start w:val="1"/>
      <w:numFmt w:val="bullet"/>
      <w:lvlText w:val=""/>
      <w:lvlJc w:val="left"/>
      <w:pPr>
        <w:ind w:left="2160" w:hanging="360"/>
      </w:pPr>
      <w:rPr>
        <w:rFonts w:hint="default" w:ascii="Wingdings" w:hAnsi="Wingdings"/>
      </w:rPr>
    </w:lvl>
    <w:lvl w:ilvl="3" w:tplc="A3F69BCA">
      <w:start w:val="1"/>
      <w:numFmt w:val="bullet"/>
      <w:lvlText w:val=""/>
      <w:lvlJc w:val="left"/>
      <w:pPr>
        <w:ind w:left="2880" w:hanging="360"/>
      </w:pPr>
      <w:rPr>
        <w:rFonts w:hint="default" w:ascii="Symbol" w:hAnsi="Symbol"/>
      </w:rPr>
    </w:lvl>
    <w:lvl w:ilvl="4" w:tplc="10B2DAE4">
      <w:start w:val="1"/>
      <w:numFmt w:val="bullet"/>
      <w:lvlText w:val="o"/>
      <w:lvlJc w:val="left"/>
      <w:pPr>
        <w:ind w:left="3600" w:hanging="360"/>
      </w:pPr>
      <w:rPr>
        <w:rFonts w:hint="default" w:ascii="Courier New" w:hAnsi="Courier New"/>
      </w:rPr>
    </w:lvl>
    <w:lvl w:ilvl="5" w:tplc="149A9666">
      <w:start w:val="1"/>
      <w:numFmt w:val="bullet"/>
      <w:lvlText w:val=""/>
      <w:lvlJc w:val="left"/>
      <w:pPr>
        <w:ind w:left="4320" w:hanging="360"/>
      </w:pPr>
      <w:rPr>
        <w:rFonts w:hint="default" w:ascii="Wingdings" w:hAnsi="Wingdings"/>
      </w:rPr>
    </w:lvl>
    <w:lvl w:ilvl="6" w:tplc="2B92C7C2">
      <w:start w:val="1"/>
      <w:numFmt w:val="bullet"/>
      <w:lvlText w:val=""/>
      <w:lvlJc w:val="left"/>
      <w:pPr>
        <w:ind w:left="5040" w:hanging="360"/>
      </w:pPr>
      <w:rPr>
        <w:rFonts w:hint="default" w:ascii="Symbol" w:hAnsi="Symbol"/>
      </w:rPr>
    </w:lvl>
    <w:lvl w:ilvl="7" w:tplc="031224E0">
      <w:start w:val="1"/>
      <w:numFmt w:val="bullet"/>
      <w:lvlText w:val="o"/>
      <w:lvlJc w:val="left"/>
      <w:pPr>
        <w:ind w:left="5760" w:hanging="360"/>
      </w:pPr>
      <w:rPr>
        <w:rFonts w:hint="default" w:ascii="Courier New" w:hAnsi="Courier New"/>
      </w:rPr>
    </w:lvl>
    <w:lvl w:ilvl="8" w:tplc="EC6ED884">
      <w:start w:val="1"/>
      <w:numFmt w:val="bullet"/>
      <w:lvlText w:val=""/>
      <w:lvlJc w:val="left"/>
      <w:pPr>
        <w:ind w:left="6480" w:hanging="360"/>
      </w:pPr>
      <w:rPr>
        <w:rFonts w:hint="default" w:ascii="Wingdings" w:hAnsi="Wingdings"/>
      </w:rPr>
    </w:lvl>
  </w:abstractNum>
  <w:abstractNum w:abstractNumId="37" w15:restartNumberingAfterBreak="0">
    <w:nsid w:val="459E7358"/>
    <w:multiLevelType w:val="multilevel"/>
    <w:tmpl w:val="CA664330"/>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b w:val="0"/>
        <w:bCs w:val="0"/>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8" w15:restartNumberingAfterBreak="0">
    <w:nsid w:val="4659522C"/>
    <w:multiLevelType w:val="hybridMultilevel"/>
    <w:tmpl w:val="FFFFFFFF"/>
    <w:lvl w:ilvl="0" w:tplc="4BB836C4">
      <w:numFmt w:val="none"/>
      <w:lvlText w:val=""/>
      <w:lvlJc w:val="left"/>
      <w:pPr>
        <w:tabs>
          <w:tab w:val="num" w:pos="360"/>
        </w:tabs>
      </w:pPr>
    </w:lvl>
    <w:lvl w:ilvl="1" w:tplc="7968E8D6">
      <w:start w:val="1"/>
      <w:numFmt w:val="lowerLetter"/>
      <w:lvlText w:val="%2."/>
      <w:lvlJc w:val="left"/>
      <w:pPr>
        <w:ind w:left="1440" w:hanging="360"/>
      </w:pPr>
    </w:lvl>
    <w:lvl w:ilvl="2" w:tplc="1E620868">
      <w:start w:val="1"/>
      <w:numFmt w:val="lowerRoman"/>
      <w:lvlText w:val="%3."/>
      <w:lvlJc w:val="right"/>
      <w:pPr>
        <w:ind w:left="2160" w:hanging="180"/>
      </w:pPr>
    </w:lvl>
    <w:lvl w:ilvl="3" w:tplc="EA94BDFE">
      <w:start w:val="1"/>
      <w:numFmt w:val="decimal"/>
      <w:lvlText w:val="%4."/>
      <w:lvlJc w:val="left"/>
      <w:pPr>
        <w:ind w:left="2880" w:hanging="360"/>
      </w:pPr>
    </w:lvl>
    <w:lvl w:ilvl="4" w:tplc="540A6968">
      <w:start w:val="1"/>
      <w:numFmt w:val="lowerLetter"/>
      <w:lvlText w:val="%5."/>
      <w:lvlJc w:val="left"/>
      <w:pPr>
        <w:ind w:left="3600" w:hanging="360"/>
      </w:pPr>
    </w:lvl>
    <w:lvl w:ilvl="5" w:tplc="449097E2">
      <w:start w:val="1"/>
      <w:numFmt w:val="lowerRoman"/>
      <w:lvlText w:val="%6."/>
      <w:lvlJc w:val="right"/>
      <w:pPr>
        <w:ind w:left="4320" w:hanging="180"/>
      </w:pPr>
    </w:lvl>
    <w:lvl w:ilvl="6" w:tplc="2160EB76">
      <w:start w:val="1"/>
      <w:numFmt w:val="decimal"/>
      <w:lvlText w:val="%7."/>
      <w:lvlJc w:val="left"/>
      <w:pPr>
        <w:ind w:left="5040" w:hanging="360"/>
      </w:pPr>
    </w:lvl>
    <w:lvl w:ilvl="7" w:tplc="D1B83900">
      <w:start w:val="1"/>
      <w:numFmt w:val="lowerLetter"/>
      <w:lvlText w:val="%8."/>
      <w:lvlJc w:val="left"/>
      <w:pPr>
        <w:ind w:left="5760" w:hanging="360"/>
      </w:pPr>
    </w:lvl>
    <w:lvl w:ilvl="8" w:tplc="0E14986E">
      <w:start w:val="1"/>
      <w:numFmt w:val="lowerRoman"/>
      <w:lvlText w:val="%9."/>
      <w:lvlJc w:val="right"/>
      <w:pPr>
        <w:ind w:left="6480" w:hanging="180"/>
      </w:pPr>
    </w:lvl>
  </w:abstractNum>
  <w:abstractNum w:abstractNumId="39" w15:restartNumberingAfterBreak="0">
    <w:nsid w:val="467B11BE"/>
    <w:multiLevelType w:val="hybridMultilevel"/>
    <w:tmpl w:val="FFFFFFFF"/>
    <w:lvl w:ilvl="0" w:tplc="7556FD8C">
      <w:numFmt w:val="none"/>
      <w:lvlText w:val=""/>
      <w:lvlJc w:val="left"/>
      <w:pPr>
        <w:tabs>
          <w:tab w:val="num" w:pos="360"/>
        </w:tabs>
      </w:pPr>
    </w:lvl>
    <w:lvl w:ilvl="1" w:tplc="9B685EF4">
      <w:start w:val="1"/>
      <w:numFmt w:val="lowerLetter"/>
      <w:lvlText w:val="%2."/>
      <w:lvlJc w:val="left"/>
      <w:pPr>
        <w:ind w:left="1440" w:hanging="360"/>
      </w:pPr>
    </w:lvl>
    <w:lvl w:ilvl="2" w:tplc="3E7A385A">
      <w:start w:val="1"/>
      <w:numFmt w:val="lowerRoman"/>
      <w:lvlText w:val="%3."/>
      <w:lvlJc w:val="right"/>
      <w:pPr>
        <w:ind w:left="2160" w:hanging="180"/>
      </w:pPr>
    </w:lvl>
    <w:lvl w:ilvl="3" w:tplc="675CBE1E">
      <w:start w:val="1"/>
      <w:numFmt w:val="decimal"/>
      <w:lvlText w:val="%4."/>
      <w:lvlJc w:val="left"/>
      <w:pPr>
        <w:ind w:left="2880" w:hanging="360"/>
      </w:pPr>
    </w:lvl>
    <w:lvl w:ilvl="4" w:tplc="08DAFFE2">
      <w:start w:val="1"/>
      <w:numFmt w:val="lowerLetter"/>
      <w:lvlText w:val="%5."/>
      <w:lvlJc w:val="left"/>
      <w:pPr>
        <w:ind w:left="3600" w:hanging="360"/>
      </w:pPr>
    </w:lvl>
    <w:lvl w:ilvl="5" w:tplc="27B6BE6E">
      <w:start w:val="1"/>
      <w:numFmt w:val="lowerRoman"/>
      <w:lvlText w:val="%6."/>
      <w:lvlJc w:val="right"/>
      <w:pPr>
        <w:ind w:left="4320" w:hanging="180"/>
      </w:pPr>
    </w:lvl>
    <w:lvl w:ilvl="6" w:tplc="2402D08C">
      <w:start w:val="1"/>
      <w:numFmt w:val="decimal"/>
      <w:lvlText w:val="%7."/>
      <w:lvlJc w:val="left"/>
      <w:pPr>
        <w:ind w:left="5040" w:hanging="360"/>
      </w:pPr>
    </w:lvl>
    <w:lvl w:ilvl="7" w:tplc="2974BF20">
      <w:start w:val="1"/>
      <w:numFmt w:val="lowerLetter"/>
      <w:lvlText w:val="%8."/>
      <w:lvlJc w:val="left"/>
      <w:pPr>
        <w:ind w:left="5760" w:hanging="360"/>
      </w:pPr>
    </w:lvl>
    <w:lvl w:ilvl="8" w:tplc="A3822BFE">
      <w:start w:val="1"/>
      <w:numFmt w:val="lowerRoman"/>
      <w:lvlText w:val="%9."/>
      <w:lvlJc w:val="right"/>
      <w:pPr>
        <w:ind w:left="6480" w:hanging="180"/>
      </w:pPr>
    </w:lvl>
  </w:abstractNum>
  <w:abstractNum w:abstractNumId="40" w15:restartNumberingAfterBreak="0">
    <w:nsid w:val="49C6646F"/>
    <w:multiLevelType w:val="hybridMultilevel"/>
    <w:tmpl w:val="E56E6DA0"/>
    <w:lvl w:ilvl="0" w:tplc="32D69702">
      <w:numFmt w:val="none"/>
      <w:lvlText w:val=""/>
      <w:lvlJc w:val="left"/>
      <w:pPr>
        <w:tabs>
          <w:tab w:val="num" w:pos="360"/>
        </w:tabs>
      </w:pPr>
    </w:lvl>
    <w:lvl w:ilvl="1" w:tplc="990E4B6C">
      <w:start w:val="1"/>
      <w:numFmt w:val="lowerLetter"/>
      <w:lvlText w:val="%2."/>
      <w:lvlJc w:val="left"/>
      <w:pPr>
        <w:ind w:left="1800" w:hanging="360"/>
      </w:pPr>
    </w:lvl>
    <w:lvl w:ilvl="2" w:tplc="05C48C32">
      <w:start w:val="1"/>
      <w:numFmt w:val="lowerRoman"/>
      <w:lvlText w:val="%3."/>
      <w:lvlJc w:val="right"/>
      <w:pPr>
        <w:ind w:left="2520" w:hanging="180"/>
      </w:pPr>
    </w:lvl>
    <w:lvl w:ilvl="3" w:tplc="F9943BF2">
      <w:start w:val="1"/>
      <w:numFmt w:val="decimal"/>
      <w:lvlText w:val="%4."/>
      <w:lvlJc w:val="left"/>
      <w:pPr>
        <w:ind w:left="3240" w:hanging="360"/>
      </w:pPr>
    </w:lvl>
    <w:lvl w:ilvl="4" w:tplc="00923E50">
      <w:start w:val="1"/>
      <w:numFmt w:val="lowerLetter"/>
      <w:lvlText w:val="%5."/>
      <w:lvlJc w:val="left"/>
      <w:pPr>
        <w:ind w:left="3960" w:hanging="360"/>
      </w:pPr>
    </w:lvl>
    <w:lvl w:ilvl="5" w:tplc="FACE6344">
      <w:start w:val="1"/>
      <w:numFmt w:val="lowerRoman"/>
      <w:lvlText w:val="%6."/>
      <w:lvlJc w:val="right"/>
      <w:pPr>
        <w:ind w:left="4680" w:hanging="180"/>
      </w:pPr>
    </w:lvl>
    <w:lvl w:ilvl="6" w:tplc="9BE89DDE">
      <w:start w:val="1"/>
      <w:numFmt w:val="decimal"/>
      <w:lvlText w:val="%7."/>
      <w:lvlJc w:val="left"/>
      <w:pPr>
        <w:ind w:left="5400" w:hanging="360"/>
      </w:pPr>
    </w:lvl>
    <w:lvl w:ilvl="7" w:tplc="E598AADC">
      <w:start w:val="1"/>
      <w:numFmt w:val="lowerLetter"/>
      <w:lvlText w:val="%8."/>
      <w:lvlJc w:val="left"/>
      <w:pPr>
        <w:ind w:left="6120" w:hanging="360"/>
      </w:pPr>
    </w:lvl>
    <w:lvl w:ilvl="8" w:tplc="256A989A">
      <w:start w:val="1"/>
      <w:numFmt w:val="lowerRoman"/>
      <w:lvlText w:val="%9."/>
      <w:lvlJc w:val="right"/>
      <w:pPr>
        <w:ind w:left="6840" w:hanging="180"/>
      </w:pPr>
    </w:lvl>
  </w:abstractNum>
  <w:abstractNum w:abstractNumId="41" w15:restartNumberingAfterBreak="0">
    <w:nsid w:val="49F9EA89"/>
    <w:multiLevelType w:val="hybridMultilevel"/>
    <w:tmpl w:val="B5B0A098"/>
    <w:lvl w:ilvl="0" w:tplc="4FDACC4E">
      <w:start w:val="1"/>
      <w:numFmt w:val="bullet"/>
      <w:lvlText w:val=""/>
      <w:lvlJc w:val="left"/>
      <w:pPr>
        <w:ind w:left="720" w:hanging="360"/>
      </w:pPr>
      <w:rPr>
        <w:rFonts w:hint="default" w:ascii="Symbol" w:hAnsi="Symbol"/>
      </w:rPr>
    </w:lvl>
    <w:lvl w:ilvl="1" w:tplc="87EE4794">
      <w:start w:val="1"/>
      <w:numFmt w:val="bullet"/>
      <w:lvlText w:val="o"/>
      <w:lvlJc w:val="left"/>
      <w:pPr>
        <w:ind w:left="1440" w:hanging="360"/>
      </w:pPr>
      <w:rPr>
        <w:rFonts w:hint="default" w:ascii="Courier New" w:hAnsi="Courier New"/>
      </w:rPr>
    </w:lvl>
    <w:lvl w:ilvl="2" w:tplc="48A205A4">
      <w:start w:val="1"/>
      <w:numFmt w:val="bullet"/>
      <w:lvlText w:val=""/>
      <w:lvlJc w:val="left"/>
      <w:pPr>
        <w:ind w:left="2160" w:hanging="360"/>
      </w:pPr>
      <w:rPr>
        <w:rFonts w:hint="default" w:ascii="Wingdings" w:hAnsi="Wingdings"/>
      </w:rPr>
    </w:lvl>
    <w:lvl w:ilvl="3" w:tplc="D2B287A6">
      <w:start w:val="1"/>
      <w:numFmt w:val="bullet"/>
      <w:lvlText w:val=""/>
      <w:lvlJc w:val="left"/>
      <w:pPr>
        <w:ind w:left="2880" w:hanging="360"/>
      </w:pPr>
      <w:rPr>
        <w:rFonts w:hint="default" w:ascii="Symbol" w:hAnsi="Symbol"/>
      </w:rPr>
    </w:lvl>
    <w:lvl w:ilvl="4" w:tplc="4C222312">
      <w:start w:val="1"/>
      <w:numFmt w:val="bullet"/>
      <w:lvlText w:val="o"/>
      <w:lvlJc w:val="left"/>
      <w:pPr>
        <w:ind w:left="3600" w:hanging="360"/>
      </w:pPr>
      <w:rPr>
        <w:rFonts w:hint="default" w:ascii="Courier New" w:hAnsi="Courier New"/>
      </w:rPr>
    </w:lvl>
    <w:lvl w:ilvl="5" w:tplc="CF42CA02">
      <w:start w:val="1"/>
      <w:numFmt w:val="bullet"/>
      <w:lvlText w:val=""/>
      <w:lvlJc w:val="left"/>
      <w:pPr>
        <w:ind w:left="4320" w:hanging="360"/>
      </w:pPr>
      <w:rPr>
        <w:rFonts w:hint="default" w:ascii="Wingdings" w:hAnsi="Wingdings"/>
      </w:rPr>
    </w:lvl>
    <w:lvl w:ilvl="6" w:tplc="4D3C7976">
      <w:start w:val="1"/>
      <w:numFmt w:val="bullet"/>
      <w:lvlText w:val=""/>
      <w:lvlJc w:val="left"/>
      <w:pPr>
        <w:ind w:left="5040" w:hanging="360"/>
      </w:pPr>
      <w:rPr>
        <w:rFonts w:hint="default" w:ascii="Symbol" w:hAnsi="Symbol"/>
      </w:rPr>
    </w:lvl>
    <w:lvl w:ilvl="7" w:tplc="2202323A">
      <w:start w:val="1"/>
      <w:numFmt w:val="bullet"/>
      <w:lvlText w:val="o"/>
      <w:lvlJc w:val="left"/>
      <w:pPr>
        <w:ind w:left="5760" w:hanging="360"/>
      </w:pPr>
      <w:rPr>
        <w:rFonts w:hint="default" w:ascii="Courier New" w:hAnsi="Courier New"/>
      </w:rPr>
    </w:lvl>
    <w:lvl w:ilvl="8" w:tplc="27568830">
      <w:start w:val="1"/>
      <w:numFmt w:val="bullet"/>
      <w:lvlText w:val=""/>
      <w:lvlJc w:val="left"/>
      <w:pPr>
        <w:ind w:left="6480" w:hanging="360"/>
      </w:pPr>
      <w:rPr>
        <w:rFonts w:hint="default" w:ascii="Wingdings" w:hAnsi="Wingdings"/>
      </w:rPr>
    </w:lvl>
  </w:abstractNum>
  <w:abstractNum w:abstractNumId="42" w15:restartNumberingAfterBreak="0">
    <w:nsid w:val="4F7B85C2"/>
    <w:multiLevelType w:val="hybridMultilevel"/>
    <w:tmpl w:val="FFFFFFFF"/>
    <w:lvl w:ilvl="0" w:tplc="8688A6DC">
      <w:numFmt w:val="none"/>
      <w:lvlText w:val=""/>
      <w:lvlJc w:val="left"/>
      <w:pPr>
        <w:tabs>
          <w:tab w:val="num" w:pos="360"/>
        </w:tabs>
      </w:pPr>
    </w:lvl>
    <w:lvl w:ilvl="1" w:tplc="ECD43958">
      <w:start w:val="1"/>
      <w:numFmt w:val="lowerLetter"/>
      <w:lvlText w:val="%2."/>
      <w:lvlJc w:val="left"/>
      <w:pPr>
        <w:ind w:left="1440" w:hanging="360"/>
      </w:pPr>
    </w:lvl>
    <w:lvl w:ilvl="2" w:tplc="6108C67C">
      <w:start w:val="1"/>
      <w:numFmt w:val="lowerRoman"/>
      <w:lvlText w:val="%3."/>
      <w:lvlJc w:val="right"/>
      <w:pPr>
        <w:ind w:left="2160" w:hanging="180"/>
      </w:pPr>
    </w:lvl>
    <w:lvl w:ilvl="3" w:tplc="0D167F24">
      <w:start w:val="1"/>
      <w:numFmt w:val="decimal"/>
      <w:lvlText w:val="%4."/>
      <w:lvlJc w:val="left"/>
      <w:pPr>
        <w:ind w:left="2880" w:hanging="360"/>
      </w:pPr>
    </w:lvl>
    <w:lvl w:ilvl="4" w:tplc="1D2EEB44">
      <w:start w:val="1"/>
      <w:numFmt w:val="lowerLetter"/>
      <w:lvlText w:val="%5."/>
      <w:lvlJc w:val="left"/>
      <w:pPr>
        <w:ind w:left="3600" w:hanging="360"/>
      </w:pPr>
    </w:lvl>
    <w:lvl w:ilvl="5" w:tplc="57BE96F8">
      <w:start w:val="1"/>
      <w:numFmt w:val="lowerRoman"/>
      <w:lvlText w:val="%6."/>
      <w:lvlJc w:val="right"/>
      <w:pPr>
        <w:ind w:left="4320" w:hanging="180"/>
      </w:pPr>
    </w:lvl>
    <w:lvl w:ilvl="6" w:tplc="2E2011DA">
      <w:start w:val="1"/>
      <w:numFmt w:val="decimal"/>
      <w:lvlText w:val="%7."/>
      <w:lvlJc w:val="left"/>
      <w:pPr>
        <w:ind w:left="5040" w:hanging="360"/>
      </w:pPr>
    </w:lvl>
    <w:lvl w:ilvl="7" w:tplc="4BD82B82">
      <w:start w:val="1"/>
      <w:numFmt w:val="lowerLetter"/>
      <w:lvlText w:val="%8."/>
      <w:lvlJc w:val="left"/>
      <w:pPr>
        <w:ind w:left="5760" w:hanging="360"/>
      </w:pPr>
    </w:lvl>
    <w:lvl w:ilvl="8" w:tplc="92F4221E">
      <w:start w:val="1"/>
      <w:numFmt w:val="lowerRoman"/>
      <w:lvlText w:val="%9."/>
      <w:lvlJc w:val="right"/>
      <w:pPr>
        <w:ind w:left="6480" w:hanging="180"/>
      </w:pPr>
    </w:lvl>
  </w:abstractNum>
  <w:abstractNum w:abstractNumId="43" w15:restartNumberingAfterBreak="0">
    <w:nsid w:val="56BCAEC9"/>
    <w:multiLevelType w:val="hybridMultilevel"/>
    <w:tmpl w:val="FFFFFFFF"/>
    <w:lvl w:ilvl="0" w:tplc="ED3828E6">
      <w:numFmt w:val="none"/>
      <w:lvlText w:val=""/>
      <w:lvlJc w:val="left"/>
      <w:pPr>
        <w:tabs>
          <w:tab w:val="num" w:pos="360"/>
        </w:tabs>
      </w:pPr>
    </w:lvl>
    <w:lvl w:ilvl="1" w:tplc="6A721EFC">
      <w:start w:val="1"/>
      <w:numFmt w:val="lowerLetter"/>
      <w:lvlText w:val="%2."/>
      <w:lvlJc w:val="left"/>
      <w:pPr>
        <w:ind w:left="1440" w:hanging="360"/>
      </w:pPr>
    </w:lvl>
    <w:lvl w:ilvl="2" w:tplc="2AD0D30E">
      <w:start w:val="1"/>
      <w:numFmt w:val="lowerRoman"/>
      <w:lvlText w:val="%3."/>
      <w:lvlJc w:val="right"/>
      <w:pPr>
        <w:ind w:left="2160" w:hanging="180"/>
      </w:pPr>
    </w:lvl>
    <w:lvl w:ilvl="3" w:tplc="55C25F4E">
      <w:start w:val="1"/>
      <w:numFmt w:val="decimal"/>
      <w:lvlText w:val="%4."/>
      <w:lvlJc w:val="left"/>
      <w:pPr>
        <w:ind w:left="2880" w:hanging="360"/>
      </w:pPr>
    </w:lvl>
    <w:lvl w:ilvl="4" w:tplc="93E656D8">
      <w:start w:val="1"/>
      <w:numFmt w:val="lowerLetter"/>
      <w:lvlText w:val="%5."/>
      <w:lvlJc w:val="left"/>
      <w:pPr>
        <w:ind w:left="3600" w:hanging="360"/>
      </w:pPr>
    </w:lvl>
    <w:lvl w:ilvl="5" w:tplc="39524B74">
      <w:start w:val="1"/>
      <w:numFmt w:val="lowerRoman"/>
      <w:lvlText w:val="%6."/>
      <w:lvlJc w:val="right"/>
      <w:pPr>
        <w:ind w:left="4320" w:hanging="180"/>
      </w:pPr>
    </w:lvl>
    <w:lvl w:ilvl="6" w:tplc="029437D6">
      <w:start w:val="1"/>
      <w:numFmt w:val="decimal"/>
      <w:lvlText w:val="%7."/>
      <w:lvlJc w:val="left"/>
      <w:pPr>
        <w:ind w:left="5040" w:hanging="360"/>
      </w:pPr>
    </w:lvl>
    <w:lvl w:ilvl="7" w:tplc="6408F90E">
      <w:start w:val="1"/>
      <w:numFmt w:val="lowerLetter"/>
      <w:lvlText w:val="%8."/>
      <w:lvlJc w:val="left"/>
      <w:pPr>
        <w:ind w:left="5760" w:hanging="360"/>
      </w:pPr>
    </w:lvl>
    <w:lvl w:ilvl="8" w:tplc="39783FD6">
      <w:start w:val="1"/>
      <w:numFmt w:val="lowerRoman"/>
      <w:lvlText w:val="%9."/>
      <w:lvlJc w:val="right"/>
      <w:pPr>
        <w:ind w:left="6480" w:hanging="180"/>
      </w:pPr>
    </w:lvl>
  </w:abstractNum>
  <w:abstractNum w:abstractNumId="44" w15:restartNumberingAfterBreak="0">
    <w:nsid w:val="56BF7D19"/>
    <w:multiLevelType w:val="hybridMultilevel"/>
    <w:tmpl w:val="FFFFFFFF"/>
    <w:lvl w:ilvl="0" w:tplc="E4CCF7E4">
      <w:numFmt w:val="none"/>
      <w:lvlText w:val=""/>
      <w:lvlJc w:val="left"/>
      <w:pPr>
        <w:tabs>
          <w:tab w:val="num" w:pos="360"/>
        </w:tabs>
      </w:pPr>
    </w:lvl>
    <w:lvl w:ilvl="1" w:tplc="AC329E94">
      <w:start w:val="1"/>
      <w:numFmt w:val="lowerLetter"/>
      <w:lvlText w:val="%2."/>
      <w:lvlJc w:val="left"/>
      <w:pPr>
        <w:ind w:left="1440" w:hanging="360"/>
      </w:pPr>
    </w:lvl>
    <w:lvl w:ilvl="2" w:tplc="356CFDBE">
      <w:start w:val="1"/>
      <w:numFmt w:val="lowerRoman"/>
      <w:lvlText w:val="%3."/>
      <w:lvlJc w:val="right"/>
      <w:pPr>
        <w:ind w:left="2160" w:hanging="180"/>
      </w:pPr>
    </w:lvl>
    <w:lvl w:ilvl="3" w:tplc="0ABE6BE2">
      <w:start w:val="1"/>
      <w:numFmt w:val="decimal"/>
      <w:lvlText w:val="%4."/>
      <w:lvlJc w:val="left"/>
      <w:pPr>
        <w:ind w:left="2880" w:hanging="360"/>
      </w:pPr>
    </w:lvl>
    <w:lvl w:ilvl="4" w:tplc="5796B0E8">
      <w:start w:val="1"/>
      <w:numFmt w:val="lowerLetter"/>
      <w:lvlText w:val="%5."/>
      <w:lvlJc w:val="left"/>
      <w:pPr>
        <w:ind w:left="3600" w:hanging="360"/>
      </w:pPr>
    </w:lvl>
    <w:lvl w:ilvl="5" w:tplc="4236A23A">
      <w:start w:val="1"/>
      <w:numFmt w:val="lowerRoman"/>
      <w:lvlText w:val="%6."/>
      <w:lvlJc w:val="right"/>
      <w:pPr>
        <w:ind w:left="4320" w:hanging="180"/>
      </w:pPr>
    </w:lvl>
    <w:lvl w:ilvl="6" w:tplc="FF7E322E">
      <w:start w:val="1"/>
      <w:numFmt w:val="decimal"/>
      <w:lvlText w:val="%7."/>
      <w:lvlJc w:val="left"/>
      <w:pPr>
        <w:ind w:left="5040" w:hanging="360"/>
      </w:pPr>
    </w:lvl>
    <w:lvl w:ilvl="7" w:tplc="5B02ED10">
      <w:start w:val="1"/>
      <w:numFmt w:val="lowerLetter"/>
      <w:lvlText w:val="%8."/>
      <w:lvlJc w:val="left"/>
      <w:pPr>
        <w:ind w:left="5760" w:hanging="360"/>
      </w:pPr>
    </w:lvl>
    <w:lvl w:ilvl="8" w:tplc="156877EC">
      <w:start w:val="1"/>
      <w:numFmt w:val="lowerRoman"/>
      <w:lvlText w:val="%9."/>
      <w:lvlJc w:val="right"/>
      <w:pPr>
        <w:ind w:left="6480" w:hanging="180"/>
      </w:pPr>
    </w:lvl>
  </w:abstractNum>
  <w:abstractNum w:abstractNumId="45" w15:restartNumberingAfterBreak="0">
    <w:nsid w:val="56E04EAE"/>
    <w:multiLevelType w:val="hybridMultilevel"/>
    <w:tmpl w:val="FFFFFFFF"/>
    <w:lvl w:ilvl="0" w:tplc="3836DC84">
      <w:numFmt w:val="none"/>
      <w:lvlText w:val=""/>
      <w:lvlJc w:val="left"/>
      <w:pPr>
        <w:tabs>
          <w:tab w:val="num" w:pos="360"/>
        </w:tabs>
      </w:pPr>
    </w:lvl>
    <w:lvl w:ilvl="1" w:tplc="359853FC">
      <w:start w:val="1"/>
      <w:numFmt w:val="lowerLetter"/>
      <w:lvlText w:val="%2."/>
      <w:lvlJc w:val="left"/>
      <w:pPr>
        <w:ind w:left="1440" w:hanging="360"/>
      </w:pPr>
    </w:lvl>
    <w:lvl w:ilvl="2" w:tplc="4EDCA1CE">
      <w:start w:val="1"/>
      <w:numFmt w:val="lowerRoman"/>
      <w:lvlText w:val="%3."/>
      <w:lvlJc w:val="right"/>
      <w:pPr>
        <w:ind w:left="2160" w:hanging="180"/>
      </w:pPr>
    </w:lvl>
    <w:lvl w:ilvl="3" w:tplc="F6165C0C">
      <w:start w:val="1"/>
      <w:numFmt w:val="decimal"/>
      <w:lvlText w:val="%4."/>
      <w:lvlJc w:val="left"/>
      <w:pPr>
        <w:ind w:left="2880" w:hanging="360"/>
      </w:pPr>
    </w:lvl>
    <w:lvl w:ilvl="4" w:tplc="A18293D4">
      <w:start w:val="1"/>
      <w:numFmt w:val="lowerLetter"/>
      <w:lvlText w:val="%5."/>
      <w:lvlJc w:val="left"/>
      <w:pPr>
        <w:ind w:left="3600" w:hanging="360"/>
      </w:pPr>
    </w:lvl>
    <w:lvl w:ilvl="5" w:tplc="95FC62C0">
      <w:start w:val="1"/>
      <w:numFmt w:val="lowerRoman"/>
      <w:lvlText w:val="%6."/>
      <w:lvlJc w:val="right"/>
      <w:pPr>
        <w:ind w:left="4320" w:hanging="180"/>
      </w:pPr>
    </w:lvl>
    <w:lvl w:ilvl="6" w:tplc="D7AA2E52">
      <w:start w:val="1"/>
      <w:numFmt w:val="decimal"/>
      <w:lvlText w:val="%7."/>
      <w:lvlJc w:val="left"/>
      <w:pPr>
        <w:ind w:left="5040" w:hanging="360"/>
      </w:pPr>
    </w:lvl>
    <w:lvl w:ilvl="7" w:tplc="899238F0">
      <w:start w:val="1"/>
      <w:numFmt w:val="lowerLetter"/>
      <w:lvlText w:val="%8."/>
      <w:lvlJc w:val="left"/>
      <w:pPr>
        <w:ind w:left="5760" w:hanging="360"/>
      </w:pPr>
    </w:lvl>
    <w:lvl w:ilvl="8" w:tplc="A32A13EA">
      <w:start w:val="1"/>
      <w:numFmt w:val="lowerRoman"/>
      <w:lvlText w:val="%9."/>
      <w:lvlJc w:val="right"/>
      <w:pPr>
        <w:ind w:left="6480" w:hanging="180"/>
      </w:pPr>
    </w:lvl>
  </w:abstractNum>
  <w:abstractNum w:abstractNumId="46" w15:restartNumberingAfterBreak="0">
    <w:nsid w:val="574C939B"/>
    <w:multiLevelType w:val="hybridMultilevel"/>
    <w:tmpl w:val="FFFFFFFF"/>
    <w:lvl w:ilvl="0" w:tplc="CE06607C">
      <w:numFmt w:val="none"/>
      <w:lvlText w:val=""/>
      <w:lvlJc w:val="left"/>
      <w:pPr>
        <w:tabs>
          <w:tab w:val="num" w:pos="360"/>
        </w:tabs>
      </w:pPr>
    </w:lvl>
    <w:lvl w:ilvl="1" w:tplc="F7006572">
      <w:start w:val="1"/>
      <w:numFmt w:val="lowerLetter"/>
      <w:lvlText w:val="%2."/>
      <w:lvlJc w:val="left"/>
      <w:pPr>
        <w:ind w:left="1440" w:hanging="360"/>
      </w:pPr>
    </w:lvl>
    <w:lvl w:ilvl="2" w:tplc="1DAA6684">
      <w:start w:val="1"/>
      <w:numFmt w:val="lowerRoman"/>
      <w:lvlText w:val="%3."/>
      <w:lvlJc w:val="right"/>
      <w:pPr>
        <w:ind w:left="2160" w:hanging="180"/>
      </w:pPr>
    </w:lvl>
    <w:lvl w:ilvl="3" w:tplc="53FC52C0">
      <w:start w:val="1"/>
      <w:numFmt w:val="decimal"/>
      <w:lvlText w:val="%4."/>
      <w:lvlJc w:val="left"/>
      <w:pPr>
        <w:ind w:left="2880" w:hanging="360"/>
      </w:pPr>
    </w:lvl>
    <w:lvl w:ilvl="4" w:tplc="FF24BC12">
      <w:start w:val="1"/>
      <w:numFmt w:val="lowerLetter"/>
      <w:lvlText w:val="%5."/>
      <w:lvlJc w:val="left"/>
      <w:pPr>
        <w:ind w:left="3600" w:hanging="360"/>
      </w:pPr>
    </w:lvl>
    <w:lvl w:ilvl="5" w:tplc="98EAF584">
      <w:start w:val="1"/>
      <w:numFmt w:val="lowerRoman"/>
      <w:lvlText w:val="%6."/>
      <w:lvlJc w:val="right"/>
      <w:pPr>
        <w:ind w:left="4320" w:hanging="180"/>
      </w:pPr>
    </w:lvl>
    <w:lvl w:ilvl="6" w:tplc="89168FCC">
      <w:start w:val="1"/>
      <w:numFmt w:val="decimal"/>
      <w:lvlText w:val="%7."/>
      <w:lvlJc w:val="left"/>
      <w:pPr>
        <w:ind w:left="5040" w:hanging="360"/>
      </w:pPr>
    </w:lvl>
    <w:lvl w:ilvl="7" w:tplc="FBD48D98">
      <w:start w:val="1"/>
      <w:numFmt w:val="lowerLetter"/>
      <w:lvlText w:val="%8."/>
      <w:lvlJc w:val="left"/>
      <w:pPr>
        <w:ind w:left="5760" w:hanging="360"/>
      </w:pPr>
    </w:lvl>
    <w:lvl w:ilvl="8" w:tplc="ACACB9F8">
      <w:start w:val="1"/>
      <w:numFmt w:val="lowerRoman"/>
      <w:lvlText w:val="%9."/>
      <w:lvlJc w:val="right"/>
      <w:pPr>
        <w:ind w:left="6480" w:hanging="180"/>
      </w:pPr>
    </w:lvl>
  </w:abstractNum>
  <w:abstractNum w:abstractNumId="47" w15:restartNumberingAfterBreak="0">
    <w:nsid w:val="5A57072D"/>
    <w:multiLevelType w:val="multilevel"/>
    <w:tmpl w:val="B1C08016"/>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b w:val="0"/>
        <w:bCs w:val="0"/>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48" w15:restartNumberingAfterBreak="0">
    <w:nsid w:val="5C1A2110"/>
    <w:multiLevelType w:val="multilevel"/>
    <w:tmpl w:val="292254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632EB4DC"/>
    <w:multiLevelType w:val="hybridMultilevel"/>
    <w:tmpl w:val="FFFFFFFF"/>
    <w:lvl w:ilvl="0" w:tplc="35461632">
      <w:numFmt w:val="none"/>
      <w:lvlText w:val=""/>
      <w:lvlJc w:val="left"/>
      <w:pPr>
        <w:tabs>
          <w:tab w:val="num" w:pos="360"/>
        </w:tabs>
      </w:pPr>
    </w:lvl>
    <w:lvl w:ilvl="1" w:tplc="E438BF04">
      <w:start w:val="1"/>
      <w:numFmt w:val="lowerLetter"/>
      <w:lvlText w:val="%2."/>
      <w:lvlJc w:val="left"/>
      <w:pPr>
        <w:ind w:left="1440" w:hanging="360"/>
      </w:pPr>
    </w:lvl>
    <w:lvl w:ilvl="2" w:tplc="6EE0F28A">
      <w:start w:val="1"/>
      <w:numFmt w:val="lowerRoman"/>
      <w:lvlText w:val="%3."/>
      <w:lvlJc w:val="right"/>
      <w:pPr>
        <w:ind w:left="2160" w:hanging="180"/>
      </w:pPr>
    </w:lvl>
    <w:lvl w:ilvl="3" w:tplc="4204238C">
      <w:start w:val="1"/>
      <w:numFmt w:val="decimal"/>
      <w:lvlText w:val="%4."/>
      <w:lvlJc w:val="left"/>
      <w:pPr>
        <w:ind w:left="2880" w:hanging="360"/>
      </w:pPr>
    </w:lvl>
    <w:lvl w:ilvl="4" w:tplc="15140500">
      <w:start w:val="1"/>
      <w:numFmt w:val="lowerLetter"/>
      <w:lvlText w:val="%5."/>
      <w:lvlJc w:val="left"/>
      <w:pPr>
        <w:ind w:left="3600" w:hanging="360"/>
      </w:pPr>
    </w:lvl>
    <w:lvl w:ilvl="5" w:tplc="1F546424">
      <w:start w:val="1"/>
      <w:numFmt w:val="lowerRoman"/>
      <w:lvlText w:val="%6."/>
      <w:lvlJc w:val="right"/>
      <w:pPr>
        <w:ind w:left="4320" w:hanging="180"/>
      </w:pPr>
    </w:lvl>
    <w:lvl w:ilvl="6" w:tplc="177419DC">
      <w:start w:val="1"/>
      <w:numFmt w:val="decimal"/>
      <w:lvlText w:val="%7."/>
      <w:lvlJc w:val="left"/>
      <w:pPr>
        <w:ind w:left="5040" w:hanging="360"/>
      </w:pPr>
    </w:lvl>
    <w:lvl w:ilvl="7" w:tplc="7BA854CC">
      <w:start w:val="1"/>
      <w:numFmt w:val="lowerLetter"/>
      <w:lvlText w:val="%8."/>
      <w:lvlJc w:val="left"/>
      <w:pPr>
        <w:ind w:left="5760" w:hanging="360"/>
      </w:pPr>
    </w:lvl>
    <w:lvl w:ilvl="8" w:tplc="7C04017C">
      <w:start w:val="1"/>
      <w:numFmt w:val="lowerRoman"/>
      <w:lvlText w:val="%9."/>
      <w:lvlJc w:val="right"/>
      <w:pPr>
        <w:ind w:left="6480" w:hanging="180"/>
      </w:pPr>
    </w:lvl>
  </w:abstractNum>
  <w:abstractNum w:abstractNumId="50" w15:restartNumberingAfterBreak="0">
    <w:nsid w:val="651557B2"/>
    <w:multiLevelType w:val="hybridMultilevel"/>
    <w:tmpl w:val="EFB0CF34"/>
    <w:lvl w:ilvl="0" w:tplc="8A544B0C">
      <w:numFmt w:val="none"/>
      <w:lvlText w:val=""/>
      <w:lvlJc w:val="left"/>
      <w:pPr>
        <w:tabs>
          <w:tab w:val="num" w:pos="360"/>
        </w:tabs>
      </w:pPr>
    </w:lvl>
    <w:lvl w:ilvl="1" w:tplc="92BA523C">
      <w:start w:val="1"/>
      <w:numFmt w:val="lowerLetter"/>
      <w:lvlText w:val="%2."/>
      <w:lvlJc w:val="left"/>
      <w:pPr>
        <w:ind w:left="1800" w:hanging="360"/>
      </w:pPr>
    </w:lvl>
    <w:lvl w:ilvl="2" w:tplc="44A29138">
      <w:start w:val="1"/>
      <w:numFmt w:val="lowerRoman"/>
      <w:lvlText w:val="%3."/>
      <w:lvlJc w:val="right"/>
      <w:pPr>
        <w:ind w:left="2520" w:hanging="180"/>
      </w:pPr>
    </w:lvl>
    <w:lvl w:ilvl="3" w:tplc="AA120EC0">
      <w:start w:val="1"/>
      <w:numFmt w:val="decimal"/>
      <w:lvlText w:val="%4."/>
      <w:lvlJc w:val="left"/>
      <w:pPr>
        <w:ind w:left="3240" w:hanging="360"/>
      </w:pPr>
    </w:lvl>
    <w:lvl w:ilvl="4" w:tplc="1D0CCB48">
      <w:start w:val="1"/>
      <w:numFmt w:val="lowerLetter"/>
      <w:lvlText w:val="%5."/>
      <w:lvlJc w:val="left"/>
      <w:pPr>
        <w:ind w:left="3960" w:hanging="360"/>
      </w:pPr>
    </w:lvl>
    <w:lvl w:ilvl="5" w:tplc="24F8B11C">
      <w:start w:val="1"/>
      <w:numFmt w:val="lowerRoman"/>
      <w:lvlText w:val="%6."/>
      <w:lvlJc w:val="right"/>
      <w:pPr>
        <w:ind w:left="4680" w:hanging="180"/>
      </w:pPr>
    </w:lvl>
    <w:lvl w:ilvl="6" w:tplc="EF88E49E">
      <w:start w:val="1"/>
      <w:numFmt w:val="decimal"/>
      <w:lvlText w:val="%7."/>
      <w:lvlJc w:val="left"/>
      <w:pPr>
        <w:ind w:left="5400" w:hanging="360"/>
      </w:pPr>
    </w:lvl>
    <w:lvl w:ilvl="7" w:tplc="0D54D264">
      <w:start w:val="1"/>
      <w:numFmt w:val="lowerLetter"/>
      <w:lvlText w:val="%8."/>
      <w:lvlJc w:val="left"/>
      <w:pPr>
        <w:ind w:left="6120" w:hanging="360"/>
      </w:pPr>
    </w:lvl>
    <w:lvl w:ilvl="8" w:tplc="F7482DD0">
      <w:start w:val="1"/>
      <w:numFmt w:val="lowerRoman"/>
      <w:lvlText w:val="%9."/>
      <w:lvlJc w:val="right"/>
      <w:pPr>
        <w:ind w:left="6840" w:hanging="180"/>
      </w:pPr>
    </w:lvl>
  </w:abstractNum>
  <w:abstractNum w:abstractNumId="51" w15:restartNumberingAfterBreak="0">
    <w:nsid w:val="6B01FD04"/>
    <w:multiLevelType w:val="multilevel"/>
    <w:tmpl w:val="FFFFFFFF"/>
    <w:lvl w:ilvl="0">
      <w:numFmt w:val="none"/>
      <w:lvlText w:val=""/>
      <w:lvlJc w:val="left"/>
      <w:pPr>
        <w:tabs>
          <w:tab w:val="num" w:pos="360"/>
        </w:tabs>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52" w15:restartNumberingAfterBreak="0">
    <w:nsid w:val="6C567ED5"/>
    <w:multiLevelType w:val="hybridMultilevel"/>
    <w:tmpl w:val="FFFFFFFF"/>
    <w:lvl w:ilvl="0" w:tplc="F4F4F6BE">
      <w:numFmt w:val="none"/>
      <w:lvlText w:val=""/>
      <w:lvlJc w:val="left"/>
      <w:pPr>
        <w:tabs>
          <w:tab w:val="num" w:pos="360"/>
        </w:tabs>
      </w:pPr>
    </w:lvl>
    <w:lvl w:ilvl="1" w:tplc="806073D6">
      <w:start w:val="1"/>
      <w:numFmt w:val="lowerLetter"/>
      <w:lvlText w:val="%2."/>
      <w:lvlJc w:val="left"/>
      <w:pPr>
        <w:ind w:left="1440" w:hanging="360"/>
      </w:pPr>
    </w:lvl>
    <w:lvl w:ilvl="2" w:tplc="69D818B6">
      <w:start w:val="1"/>
      <w:numFmt w:val="lowerRoman"/>
      <w:lvlText w:val="%3."/>
      <w:lvlJc w:val="right"/>
      <w:pPr>
        <w:ind w:left="2160" w:hanging="180"/>
      </w:pPr>
    </w:lvl>
    <w:lvl w:ilvl="3" w:tplc="6A3C00D4">
      <w:start w:val="1"/>
      <w:numFmt w:val="decimal"/>
      <w:lvlText w:val="%4."/>
      <w:lvlJc w:val="left"/>
      <w:pPr>
        <w:ind w:left="2880" w:hanging="360"/>
      </w:pPr>
    </w:lvl>
    <w:lvl w:ilvl="4" w:tplc="363C0C58">
      <w:start w:val="1"/>
      <w:numFmt w:val="lowerLetter"/>
      <w:lvlText w:val="%5."/>
      <w:lvlJc w:val="left"/>
      <w:pPr>
        <w:ind w:left="3600" w:hanging="360"/>
      </w:pPr>
    </w:lvl>
    <w:lvl w:ilvl="5" w:tplc="00B6955A">
      <w:start w:val="1"/>
      <w:numFmt w:val="lowerRoman"/>
      <w:lvlText w:val="%6."/>
      <w:lvlJc w:val="right"/>
      <w:pPr>
        <w:ind w:left="4320" w:hanging="180"/>
      </w:pPr>
    </w:lvl>
    <w:lvl w:ilvl="6" w:tplc="30327656">
      <w:start w:val="1"/>
      <w:numFmt w:val="decimal"/>
      <w:lvlText w:val="%7."/>
      <w:lvlJc w:val="left"/>
      <w:pPr>
        <w:ind w:left="5040" w:hanging="360"/>
      </w:pPr>
    </w:lvl>
    <w:lvl w:ilvl="7" w:tplc="3D6EF468">
      <w:start w:val="1"/>
      <w:numFmt w:val="lowerLetter"/>
      <w:lvlText w:val="%8."/>
      <w:lvlJc w:val="left"/>
      <w:pPr>
        <w:ind w:left="5760" w:hanging="360"/>
      </w:pPr>
    </w:lvl>
    <w:lvl w:ilvl="8" w:tplc="C73CD6A8">
      <w:start w:val="1"/>
      <w:numFmt w:val="lowerRoman"/>
      <w:lvlText w:val="%9."/>
      <w:lvlJc w:val="right"/>
      <w:pPr>
        <w:ind w:left="6480" w:hanging="180"/>
      </w:pPr>
    </w:lvl>
  </w:abstractNum>
  <w:abstractNum w:abstractNumId="53" w15:restartNumberingAfterBreak="0">
    <w:nsid w:val="6CEFC819"/>
    <w:multiLevelType w:val="hybridMultilevel"/>
    <w:tmpl w:val="FFFFFFFF"/>
    <w:lvl w:ilvl="0" w:tplc="558C5EB2">
      <w:numFmt w:val="none"/>
      <w:lvlText w:val=""/>
      <w:lvlJc w:val="left"/>
      <w:pPr>
        <w:tabs>
          <w:tab w:val="num" w:pos="360"/>
        </w:tabs>
      </w:pPr>
    </w:lvl>
    <w:lvl w:ilvl="1" w:tplc="25AA4FCA">
      <w:start w:val="1"/>
      <w:numFmt w:val="lowerLetter"/>
      <w:lvlText w:val="%2."/>
      <w:lvlJc w:val="left"/>
      <w:pPr>
        <w:ind w:left="1440" w:hanging="360"/>
      </w:pPr>
    </w:lvl>
    <w:lvl w:ilvl="2" w:tplc="5C8CCEA6">
      <w:start w:val="1"/>
      <w:numFmt w:val="lowerRoman"/>
      <w:lvlText w:val="%3."/>
      <w:lvlJc w:val="right"/>
      <w:pPr>
        <w:ind w:left="2160" w:hanging="180"/>
      </w:pPr>
    </w:lvl>
    <w:lvl w:ilvl="3" w:tplc="4E58054A">
      <w:start w:val="1"/>
      <w:numFmt w:val="decimal"/>
      <w:lvlText w:val="%4."/>
      <w:lvlJc w:val="left"/>
      <w:pPr>
        <w:ind w:left="2880" w:hanging="360"/>
      </w:pPr>
    </w:lvl>
    <w:lvl w:ilvl="4" w:tplc="62246914">
      <w:start w:val="1"/>
      <w:numFmt w:val="lowerLetter"/>
      <w:lvlText w:val="%5."/>
      <w:lvlJc w:val="left"/>
      <w:pPr>
        <w:ind w:left="3600" w:hanging="360"/>
      </w:pPr>
    </w:lvl>
    <w:lvl w:ilvl="5" w:tplc="8954F04E">
      <w:start w:val="1"/>
      <w:numFmt w:val="lowerRoman"/>
      <w:lvlText w:val="%6."/>
      <w:lvlJc w:val="right"/>
      <w:pPr>
        <w:ind w:left="4320" w:hanging="180"/>
      </w:pPr>
    </w:lvl>
    <w:lvl w:ilvl="6" w:tplc="9502ECE2">
      <w:start w:val="1"/>
      <w:numFmt w:val="decimal"/>
      <w:lvlText w:val="%7."/>
      <w:lvlJc w:val="left"/>
      <w:pPr>
        <w:ind w:left="5040" w:hanging="360"/>
      </w:pPr>
    </w:lvl>
    <w:lvl w:ilvl="7" w:tplc="1C7CFFF0">
      <w:start w:val="1"/>
      <w:numFmt w:val="lowerLetter"/>
      <w:lvlText w:val="%8."/>
      <w:lvlJc w:val="left"/>
      <w:pPr>
        <w:ind w:left="5760" w:hanging="360"/>
      </w:pPr>
    </w:lvl>
    <w:lvl w:ilvl="8" w:tplc="3D683AF4">
      <w:start w:val="1"/>
      <w:numFmt w:val="lowerRoman"/>
      <w:lvlText w:val="%9."/>
      <w:lvlJc w:val="right"/>
      <w:pPr>
        <w:ind w:left="6480" w:hanging="180"/>
      </w:pPr>
    </w:lvl>
  </w:abstractNum>
  <w:abstractNum w:abstractNumId="54" w15:restartNumberingAfterBreak="0">
    <w:nsid w:val="6EFCB187"/>
    <w:multiLevelType w:val="hybridMultilevel"/>
    <w:tmpl w:val="4530D464"/>
    <w:lvl w:ilvl="0" w:tplc="B8BA3688">
      <w:numFmt w:val="none"/>
      <w:lvlText w:val=""/>
      <w:lvlJc w:val="left"/>
      <w:pPr>
        <w:tabs>
          <w:tab w:val="num" w:pos="360"/>
        </w:tabs>
      </w:pPr>
    </w:lvl>
    <w:lvl w:ilvl="1" w:tplc="5CBADF82">
      <w:start w:val="1"/>
      <w:numFmt w:val="lowerLetter"/>
      <w:lvlText w:val="%2."/>
      <w:lvlJc w:val="left"/>
      <w:pPr>
        <w:ind w:left="1440" w:hanging="360"/>
      </w:pPr>
    </w:lvl>
    <w:lvl w:ilvl="2" w:tplc="14A42BB6">
      <w:start w:val="1"/>
      <w:numFmt w:val="lowerRoman"/>
      <w:lvlText w:val="%3."/>
      <w:lvlJc w:val="right"/>
      <w:pPr>
        <w:ind w:left="2160" w:hanging="180"/>
      </w:pPr>
    </w:lvl>
    <w:lvl w:ilvl="3" w:tplc="5DC00924">
      <w:start w:val="1"/>
      <w:numFmt w:val="decimal"/>
      <w:lvlText w:val="%4."/>
      <w:lvlJc w:val="left"/>
      <w:pPr>
        <w:ind w:left="2880" w:hanging="360"/>
      </w:pPr>
    </w:lvl>
    <w:lvl w:ilvl="4" w:tplc="102A9334">
      <w:start w:val="1"/>
      <w:numFmt w:val="lowerLetter"/>
      <w:lvlText w:val="%5."/>
      <w:lvlJc w:val="left"/>
      <w:pPr>
        <w:ind w:left="3600" w:hanging="360"/>
      </w:pPr>
    </w:lvl>
    <w:lvl w:ilvl="5" w:tplc="B05C52F8">
      <w:start w:val="1"/>
      <w:numFmt w:val="lowerRoman"/>
      <w:lvlText w:val="%6."/>
      <w:lvlJc w:val="right"/>
      <w:pPr>
        <w:ind w:left="4320" w:hanging="180"/>
      </w:pPr>
    </w:lvl>
    <w:lvl w:ilvl="6" w:tplc="7F0C8618">
      <w:start w:val="1"/>
      <w:numFmt w:val="decimal"/>
      <w:lvlText w:val="%7."/>
      <w:lvlJc w:val="left"/>
      <w:pPr>
        <w:ind w:left="5040" w:hanging="360"/>
      </w:pPr>
    </w:lvl>
    <w:lvl w:ilvl="7" w:tplc="B89236B0">
      <w:start w:val="1"/>
      <w:numFmt w:val="lowerLetter"/>
      <w:lvlText w:val="%8."/>
      <w:lvlJc w:val="left"/>
      <w:pPr>
        <w:ind w:left="5760" w:hanging="360"/>
      </w:pPr>
    </w:lvl>
    <w:lvl w:ilvl="8" w:tplc="6AFA78B6">
      <w:start w:val="1"/>
      <w:numFmt w:val="lowerRoman"/>
      <w:lvlText w:val="%9."/>
      <w:lvlJc w:val="right"/>
      <w:pPr>
        <w:ind w:left="6480" w:hanging="180"/>
      </w:pPr>
    </w:lvl>
  </w:abstractNum>
  <w:abstractNum w:abstractNumId="55" w15:restartNumberingAfterBreak="0">
    <w:nsid w:val="6F1E377B"/>
    <w:multiLevelType w:val="hybridMultilevel"/>
    <w:tmpl w:val="FFFFFFFF"/>
    <w:lvl w:ilvl="0" w:tplc="814CD9BA">
      <w:numFmt w:val="none"/>
      <w:lvlText w:val=""/>
      <w:lvlJc w:val="left"/>
      <w:pPr>
        <w:tabs>
          <w:tab w:val="num" w:pos="360"/>
        </w:tabs>
      </w:pPr>
    </w:lvl>
    <w:lvl w:ilvl="1" w:tplc="6D060522">
      <w:start w:val="1"/>
      <w:numFmt w:val="lowerLetter"/>
      <w:lvlText w:val="%2."/>
      <w:lvlJc w:val="left"/>
      <w:pPr>
        <w:ind w:left="1440" w:hanging="360"/>
      </w:pPr>
    </w:lvl>
    <w:lvl w:ilvl="2" w:tplc="3926E0EC">
      <w:start w:val="1"/>
      <w:numFmt w:val="lowerRoman"/>
      <w:lvlText w:val="%3."/>
      <w:lvlJc w:val="right"/>
      <w:pPr>
        <w:ind w:left="2160" w:hanging="180"/>
      </w:pPr>
    </w:lvl>
    <w:lvl w:ilvl="3" w:tplc="4CC23FA6">
      <w:start w:val="1"/>
      <w:numFmt w:val="decimal"/>
      <w:lvlText w:val="%4."/>
      <w:lvlJc w:val="left"/>
      <w:pPr>
        <w:ind w:left="2880" w:hanging="360"/>
      </w:pPr>
    </w:lvl>
    <w:lvl w:ilvl="4" w:tplc="22823284">
      <w:start w:val="1"/>
      <w:numFmt w:val="lowerLetter"/>
      <w:lvlText w:val="%5."/>
      <w:lvlJc w:val="left"/>
      <w:pPr>
        <w:ind w:left="3600" w:hanging="360"/>
      </w:pPr>
    </w:lvl>
    <w:lvl w:ilvl="5" w:tplc="59880BC2">
      <w:start w:val="1"/>
      <w:numFmt w:val="lowerRoman"/>
      <w:lvlText w:val="%6."/>
      <w:lvlJc w:val="right"/>
      <w:pPr>
        <w:ind w:left="4320" w:hanging="180"/>
      </w:pPr>
    </w:lvl>
    <w:lvl w:ilvl="6" w:tplc="5F166CDE">
      <w:start w:val="1"/>
      <w:numFmt w:val="decimal"/>
      <w:lvlText w:val="%7."/>
      <w:lvlJc w:val="left"/>
      <w:pPr>
        <w:ind w:left="5040" w:hanging="360"/>
      </w:pPr>
    </w:lvl>
    <w:lvl w:ilvl="7" w:tplc="E758A748">
      <w:start w:val="1"/>
      <w:numFmt w:val="lowerLetter"/>
      <w:lvlText w:val="%8."/>
      <w:lvlJc w:val="left"/>
      <w:pPr>
        <w:ind w:left="5760" w:hanging="360"/>
      </w:pPr>
    </w:lvl>
    <w:lvl w:ilvl="8" w:tplc="26969046">
      <w:start w:val="1"/>
      <w:numFmt w:val="lowerRoman"/>
      <w:lvlText w:val="%9."/>
      <w:lvlJc w:val="right"/>
      <w:pPr>
        <w:ind w:left="6480" w:hanging="180"/>
      </w:pPr>
    </w:lvl>
  </w:abstractNum>
  <w:abstractNum w:abstractNumId="56" w15:restartNumberingAfterBreak="0">
    <w:nsid w:val="7005F03A"/>
    <w:multiLevelType w:val="hybridMultilevel"/>
    <w:tmpl w:val="AEAC969C"/>
    <w:lvl w:ilvl="0" w:tplc="714CFC1E">
      <w:start w:val="1"/>
      <w:numFmt w:val="bullet"/>
      <w:lvlText w:val=""/>
      <w:lvlJc w:val="left"/>
      <w:pPr>
        <w:ind w:left="720" w:hanging="360"/>
      </w:pPr>
      <w:rPr>
        <w:rFonts w:hint="default" w:ascii="Symbol" w:hAnsi="Symbol"/>
      </w:rPr>
    </w:lvl>
    <w:lvl w:ilvl="1" w:tplc="CF3A6D38">
      <w:start w:val="1"/>
      <w:numFmt w:val="bullet"/>
      <w:lvlText w:val="o"/>
      <w:lvlJc w:val="left"/>
      <w:pPr>
        <w:ind w:left="1440" w:hanging="360"/>
      </w:pPr>
      <w:rPr>
        <w:rFonts w:hint="default" w:ascii="Courier New" w:hAnsi="Courier New"/>
      </w:rPr>
    </w:lvl>
    <w:lvl w:ilvl="2" w:tplc="7690E3B0">
      <w:start w:val="1"/>
      <w:numFmt w:val="bullet"/>
      <w:lvlText w:val=""/>
      <w:lvlJc w:val="left"/>
      <w:pPr>
        <w:ind w:left="2160" w:hanging="360"/>
      </w:pPr>
      <w:rPr>
        <w:rFonts w:hint="default" w:ascii="Wingdings" w:hAnsi="Wingdings"/>
      </w:rPr>
    </w:lvl>
    <w:lvl w:ilvl="3" w:tplc="9D2889EA">
      <w:start w:val="1"/>
      <w:numFmt w:val="bullet"/>
      <w:lvlText w:val=""/>
      <w:lvlJc w:val="left"/>
      <w:pPr>
        <w:ind w:left="2880" w:hanging="360"/>
      </w:pPr>
      <w:rPr>
        <w:rFonts w:hint="default" w:ascii="Symbol" w:hAnsi="Symbol"/>
      </w:rPr>
    </w:lvl>
    <w:lvl w:ilvl="4" w:tplc="4C4206BE">
      <w:start w:val="1"/>
      <w:numFmt w:val="bullet"/>
      <w:lvlText w:val="o"/>
      <w:lvlJc w:val="left"/>
      <w:pPr>
        <w:ind w:left="3600" w:hanging="360"/>
      </w:pPr>
      <w:rPr>
        <w:rFonts w:hint="default" w:ascii="Courier New" w:hAnsi="Courier New"/>
      </w:rPr>
    </w:lvl>
    <w:lvl w:ilvl="5" w:tplc="18A264B6">
      <w:start w:val="1"/>
      <w:numFmt w:val="bullet"/>
      <w:lvlText w:val=""/>
      <w:lvlJc w:val="left"/>
      <w:pPr>
        <w:ind w:left="4320" w:hanging="360"/>
      </w:pPr>
      <w:rPr>
        <w:rFonts w:hint="default" w:ascii="Wingdings" w:hAnsi="Wingdings"/>
      </w:rPr>
    </w:lvl>
    <w:lvl w:ilvl="6" w:tplc="F71EF496">
      <w:start w:val="1"/>
      <w:numFmt w:val="bullet"/>
      <w:lvlText w:val=""/>
      <w:lvlJc w:val="left"/>
      <w:pPr>
        <w:ind w:left="5040" w:hanging="360"/>
      </w:pPr>
      <w:rPr>
        <w:rFonts w:hint="default" w:ascii="Symbol" w:hAnsi="Symbol"/>
      </w:rPr>
    </w:lvl>
    <w:lvl w:ilvl="7" w:tplc="C98C785E">
      <w:start w:val="1"/>
      <w:numFmt w:val="bullet"/>
      <w:lvlText w:val="o"/>
      <w:lvlJc w:val="left"/>
      <w:pPr>
        <w:ind w:left="5760" w:hanging="360"/>
      </w:pPr>
      <w:rPr>
        <w:rFonts w:hint="default" w:ascii="Courier New" w:hAnsi="Courier New"/>
      </w:rPr>
    </w:lvl>
    <w:lvl w:ilvl="8" w:tplc="41CC7C16">
      <w:start w:val="1"/>
      <w:numFmt w:val="bullet"/>
      <w:lvlText w:val=""/>
      <w:lvlJc w:val="left"/>
      <w:pPr>
        <w:ind w:left="6480" w:hanging="360"/>
      </w:pPr>
      <w:rPr>
        <w:rFonts w:hint="default" w:ascii="Wingdings" w:hAnsi="Wingdings"/>
      </w:rPr>
    </w:lvl>
  </w:abstractNum>
  <w:abstractNum w:abstractNumId="57" w15:restartNumberingAfterBreak="0">
    <w:nsid w:val="70AB96F3"/>
    <w:multiLevelType w:val="hybridMultilevel"/>
    <w:tmpl w:val="FFFFFFFF"/>
    <w:lvl w:ilvl="0" w:tplc="DF78ACA6">
      <w:numFmt w:val="none"/>
      <w:lvlText w:val=""/>
      <w:lvlJc w:val="left"/>
      <w:pPr>
        <w:tabs>
          <w:tab w:val="num" w:pos="360"/>
        </w:tabs>
      </w:pPr>
    </w:lvl>
    <w:lvl w:ilvl="1" w:tplc="F7006780">
      <w:start w:val="1"/>
      <w:numFmt w:val="lowerLetter"/>
      <w:lvlText w:val="%2."/>
      <w:lvlJc w:val="left"/>
      <w:pPr>
        <w:ind w:left="1440" w:hanging="360"/>
      </w:pPr>
    </w:lvl>
    <w:lvl w:ilvl="2" w:tplc="1EE6E006">
      <w:start w:val="1"/>
      <w:numFmt w:val="lowerRoman"/>
      <w:lvlText w:val="%3."/>
      <w:lvlJc w:val="right"/>
      <w:pPr>
        <w:ind w:left="2160" w:hanging="180"/>
      </w:pPr>
    </w:lvl>
    <w:lvl w:ilvl="3" w:tplc="F29AA4F6">
      <w:start w:val="1"/>
      <w:numFmt w:val="decimal"/>
      <w:lvlText w:val="%4."/>
      <w:lvlJc w:val="left"/>
      <w:pPr>
        <w:ind w:left="2880" w:hanging="360"/>
      </w:pPr>
    </w:lvl>
    <w:lvl w:ilvl="4" w:tplc="FDB0FACC">
      <w:start w:val="1"/>
      <w:numFmt w:val="lowerLetter"/>
      <w:lvlText w:val="%5."/>
      <w:lvlJc w:val="left"/>
      <w:pPr>
        <w:ind w:left="3600" w:hanging="360"/>
      </w:pPr>
    </w:lvl>
    <w:lvl w:ilvl="5" w:tplc="E68054C8">
      <w:start w:val="1"/>
      <w:numFmt w:val="lowerRoman"/>
      <w:lvlText w:val="%6."/>
      <w:lvlJc w:val="right"/>
      <w:pPr>
        <w:ind w:left="4320" w:hanging="180"/>
      </w:pPr>
    </w:lvl>
    <w:lvl w:ilvl="6" w:tplc="0418788A">
      <w:start w:val="1"/>
      <w:numFmt w:val="decimal"/>
      <w:lvlText w:val="%7."/>
      <w:lvlJc w:val="left"/>
      <w:pPr>
        <w:ind w:left="5040" w:hanging="360"/>
      </w:pPr>
    </w:lvl>
    <w:lvl w:ilvl="7" w:tplc="CE181440">
      <w:start w:val="1"/>
      <w:numFmt w:val="lowerLetter"/>
      <w:lvlText w:val="%8."/>
      <w:lvlJc w:val="left"/>
      <w:pPr>
        <w:ind w:left="5760" w:hanging="360"/>
      </w:pPr>
    </w:lvl>
    <w:lvl w:ilvl="8" w:tplc="5B8A4588">
      <w:start w:val="1"/>
      <w:numFmt w:val="lowerRoman"/>
      <w:lvlText w:val="%9."/>
      <w:lvlJc w:val="right"/>
      <w:pPr>
        <w:ind w:left="6480" w:hanging="180"/>
      </w:pPr>
    </w:lvl>
  </w:abstractNum>
  <w:abstractNum w:abstractNumId="58" w15:restartNumberingAfterBreak="0">
    <w:nsid w:val="7226A03F"/>
    <w:multiLevelType w:val="hybridMultilevel"/>
    <w:tmpl w:val="FFFFFFFF"/>
    <w:lvl w:ilvl="0" w:tplc="4BAEBF68">
      <w:numFmt w:val="none"/>
      <w:lvlText w:val=""/>
      <w:lvlJc w:val="left"/>
      <w:pPr>
        <w:tabs>
          <w:tab w:val="num" w:pos="360"/>
        </w:tabs>
      </w:pPr>
    </w:lvl>
    <w:lvl w:ilvl="1" w:tplc="A112A4F0">
      <w:start w:val="1"/>
      <w:numFmt w:val="lowerLetter"/>
      <w:lvlText w:val="%2."/>
      <w:lvlJc w:val="left"/>
      <w:pPr>
        <w:ind w:left="1440" w:hanging="360"/>
      </w:pPr>
    </w:lvl>
    <w:lvl w:ilvl="2" w:tplc="1AC4476E">
      <w:start w:val="1"/>
      <w:numFmt w:val="lowerRoman"/>
      <w:lvlText w:val="%3."/>
      <w:lvlJc w:val="right"/>
      <w:pPr>
        <w:ind w:left="2160" w:hanging="180"/>
      </w:pPr>
    </w:lvl>
    <w:lvl w:ilvl="3" w:tplc="DAB870CE">
      <w:start w:val="1"/>
      <w:numFmt w:val="decimal"/>
      <w:lvlText w:val="%4."/>
      <w:lvlJc w:val="left"/>
      <w:pPr>
        <w:ind w:left="2880" w:hanging="360"/>
      </w:pPr>
    </w:lvl>
    <w:lvl w:ilvl="4" w:tplc="2CDC5CA8">
      <w:start w:val="1"/>
      <w:numFmt w:val="lowerLetter"/>
      <w:lvlText w:val="%5."/>
      <w:lvlJc w:val="left"/>
      <w:pPr>
        <w:ind w:left="3600" w:hanging="360"/>
      </w:pPr>
    </w:lvl>
    <w:lvl w:ilvl="5" w:tplc="F81A9E38">
      <w:start w:val="1"/>
      <w:numFmt w:val="lowerRoman"/>
      <w:lvlText w:val="%6."/>
      <w:lvlJc w:val="right"/>
      <w:pPr>
        <w:ind w:left="4320" w:hanging="180"/>
      </w:pPr>
    </w:lvl>
    <w:lvl w:ilvl="6" w:tplc="545A65A8">
      <w:start w:val="1"/>
      <w:numFmt w:val="decimal"/>
      <w:lvlText w:val="%7."/>
      <w:lvlJc w:val="left"/>
      <w:pPr>
        <w:ind w:left="5040" w:hanging="360"/>
      </w:pPr>
    </w:lvl>
    <w:lvl w:ilvl="7" w:tplc="56CC3D50">
      <w:start w:val="1"/>
      <w:numFmt w:val="lowerLetter"/>
      <w:lvlText w:val="%8."/>
      <w:lvlJc w:val="left"/>
      <w:pPr>
        <w:ind w:left="5760" w:hanging="360"/>
      </w:pPr>
    </w:lvl>
    <w:lvl w:ilvl="8" w:tplc="9244B026">
      <w:start w:val="1"/>
      <w:numFmt w:val="lowerRoman"/>
      <w:lvlText w:val="%9."/>
      <w:lvlJc w:val="right"/>
      <w:pPr>
        <w:ind w:left="6480" w:hanging="180"/>
      </w:pPr>
    </w:lvl>
  </w:abstractNum>
  <w:abstractNum w:abstractNumId="59" w15:restartNumberingAfterBreak="0">
    <w:nsid w:val="78215A51"/>
    <w:multiLevelType w:val="hybridMultilevel"/>
    <w:tmpl w:val="7510839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60" w15:restartNumberingAfterBreak="0">
    <w:nsid w:val="78330B68"/>
    <w:multiLevelType w:val="hybridMultilevel"/>
    <w:tmpl w:val="1FA214FA"/>
    <w:lvl w:ilvl="0" w:tplc="03E0F5D4">
      <w:numFmt w:val="none"/>
      <w:lvlText w:val=""/>
      <w:lvlJc w:val="left"/>
      <w:pPr>
        <w:tabs>
          <w:tab w:val="num" w:pos="360"/>
        </w:tabs>
      </w:pPr>
    </w:lvl>
    <w:lvl w:ilvl="1" w:tplc="4E6CEC26">
      <w:start w:val="1"/>
      <w:numFmt w:val="lowerLetter"/>
      <w:lvlText w:val="%2."/>
      <w:lvlJc w:val="left"/>
      <w:pPr>
        <w:ind w:left="1800" w:hanging="360"/>
      </w:pPr>
    </w:lvl>
    <w:lvl w:ilvl="2" w:tplc="035665D6">
      <w:start w:val="1"/>
      <w:numFmt w:val="lowerRoman"/>
      <w:lvlText w:val="%3."/>
      <w:lvlJc w:val="right"/>
      <w:pPr>
        <w:ind w:left="2520" w:hanging="180"/>
      </w:pPr>
    </w:lvl>
    <w:lvl w:ilvl="3" w:tplc="58DE9DEC">
      <w:start w:val="1"/>
      <w:numFmt w:val="decimal"/>
      <w:lvlText w:val="%4."/>
      <w:lvlJc w:val="left"/>
      <w:pPr>
        <w:ind w:left="3240" w:hanging="360"/>
      </w:pPr>
    </w:lvl>
    <w:lvl w:ilvl="4" w:tplc="F4E8F71A">
      <w:start w:val="1"/>
      <w:numFmt w:val="lowerLetter"/>
      <w:lvlText w:val="%5."/>
      <w:lvlJc w:val="left"/>
      <w:pPr>
        <w:ind w:left="3960" w:hanging="360"/>
      </w:pPr>
    </w:lvl>
    <w:lvl w:ilvl="5" w:tplc="211A4B10">
      <w:start w:val="1"/>
      <w:numFmt w:val="lowerRoman"/>
      <w:lvlText w:val="%6."/>
      <w:lvlJc w:val="right"/>
      <w:pPr>
        <w:ind w:left="4680" w:hanging="180"/>
      </w:pPr>
    </w:lvl>
    <w:lvl w:ilvl="6" w:tplc="F230B58A">
      <w:start w:val="1"/>
      <w:numFmt w:val="decimal"/>
      <w:lvlText w:val="%7."/>
      <w:lvlJc w:val="left"/>
      <w:pPr>
        <w:ind w:left="5400" w:hanging="360"/>
      </w:pPr>
    </w:lvl>
    <w:lvl w:ilvl="7" w:tplc="DEA062C4">
      <w:start w:val="1"/>
      <w:numFmt w:val="lowerLetter"/>
      <w:lvlText w:val="%8."/>
      <w:lvlJc w:val="left"/>
      <w:pPr>
        <w:ind w:left="6120" w:hanging="360"/>
      </w:pPr>
    </w:lvl>
    <w:lvl w:ilvl="8" w:tplc="7F101FE0">
      <w:start w:val="1"/>
      <w:numFmt w:val="lowerRoman"/>
      <w:lvlText w:val="%9."/>
      <w:lvlJc w:val="right"/>
      <w:pPr>
        <w:ind w:left="6840" w:hanging="180"/>
      </w:pPr>
    </w:lvl>
  </w:abstractNum>
  <w:abstractNum w:abstractNumId="61" w15:restartNumberingAfterBreak="0">
    <w:nsid w:val="79D0D187"/>
    <w:multiLevelType w:val="hybridMultilevel"/>
    <w:tmpl w:val="FFFFFFFF"/>
    <w:lvl w:ilvl="0" w:tplc="33C0D7AE">
      <w:numFmt w:val="none"/>
      <w:lvlText w:val=""/>
      <w:lvlJc w:val="left"/>
      <w:pPr>
        <w:tabs>
          <w:tab w:val="num" w:pos="360"/>
        </w:tabs>
      </w:pPr>
    </w:lvl>
    <w:lvl w:ilvl="1" w:tplc="AAB09ED0">
      <w:start w:val="1"/>
      <w:numFmt w:val="lowerLetter"/>
      <w:lvlText w:val="%2."/>
      <w:lvlJc w:val="left"/>
      <w:pPr>
        <w:ind w:left="1440" w:hanging="360"/>
      </w:pPr>
    </w:lvl>
    <w:lvl w:ilvl="2" w:tplc="F7FC1356">
      <w:start w:val="1"/>
      <w:numFmt w:val="lowerRoman"/>
      <w:lvlText w:val="%3."/>
      <w:lvlJc w:val="right"/>
      <w:pPr>
        <w:ind w:left="2160" w:hanging="180"/>
      </w:pPr>
    </w:lvl>
    <w:lvl w:ilvl="3" w:tplc="196A3FB4">
      <w:start w:val="1"/>
      <w:numFmt w:val="decimal"/>
      <w:lvlText w:val="%4."/>
      <w:lvlJc w:val="left"/>
      <w:pPr>
        <w:ind w:left="2880" w:hanging="360"/>
      </w:pPr>
    </w:lvl>
    <w:lvl w:ilvl="4" w:tplc="7160C85C">
      <w:start w:val="1"/>
      <w:numFmt w:val="lowerLetter"/>
      <w:lvlText w:val="%5."/>
      <w:lvlJc w:val="left"/>
      <w:pPr>
        <w:ind w:left="3600" w:hanging="360"/>
      </w:pPr>
    </w:lvl>
    <w:lvl w:ilvl="5" w:tplc="FDEAB1AE">
      <w:start w:val="1"/>
      <w:numFmt w:val="lowerRoman"/>
      <w:lvlText w:val="%6."/>
      <w:lvlJc w:val="right"/>
      <w:pPr>
        <w:ind w:left="4320" w:hanging="180"/>
      </w:pPr>
    </w:lvl>
    <w:lvl w:ilvl="6" w:tplc="DABAACAA">
      <w:start w:val="1"/>
      <w:numFmt w:val="decimal"/>
      <w:lvlText w:val="%7."/>
      <w:lvlJc w:val="left"/>
      <w:pPr>
        <w:ind w:left="5040" w:hanging="360"/>
      </w:pPr>
    </w:lvl>
    <w:lvl w:ilvl="7" w:tplc="693A527A">
      <w:start w:val="1"/>
      <w:numFmt w:val="lowerLetter"/>
      <w:lvlText w:val="%8."/>
      <w:lvlJc w:val="left"/>
      <w:pPr>
        <w:ind w:left="5760" w:hanging="360"/>
      </w:pPr>
    </w:lvl>
    <w:lvl w:ilvl="8" w:tplc="88B63584">
      <w:start w:val="1"/>
      <w:numFmt w:val="lowerRoman"/>
      <w:lvlText w:val="%9."/>
      <w:lvlJc w:val="right"/>
      <w:pPr>
        <w:ind w:left="6480" w:hanging="180"/>
      </w:pPr>
    </w:lvl>
  </w:abstractNum>
  <w:abstractNum w:abstractNumId="62" w15:restartNumberingAfterBreak="0">
    <w:nsid w:val="7A8C258E"/>
    <w:multiLevelType w:val="hybridMultilevel"/>
    <w:tmpl w:val="F97EE96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3" w15:restartNumberingAfterBreak="0">
    <w:nsid w:val="7AF73096"/>
    <w:multiLevelType w:val="multilevel"/>
    <w:tmpl w:val="CA664330"/>
    <w:numStyleLink w:val="CurrentList1"/>
  </w:abstractNum>
  <w:abstractNum w:abstractNumId="64" w15:restartNumberingAfterBreak="0">
    <w:nsid w:val="7B930E32"/>
    <w:multiLevelType w:val="multilevel"/>
    <w:tmpl w:val="CA664330"/>
    <w:styleLink w:val="CurrentList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b w:val="0"/>
        <w:bCs w:val="0"/>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7D39474D"/>
    <w:multiLevelType w:val="multilevel"/>
    <w:tmpl w:val="292254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34408269">
    <w:abstractNumId w:val="34"/>
  </w:num>
  <w:num w:numId="2" w16cid:durableId="171073316">
    <w:abstractNumId w:val="54"/>
  </w:num>
  <w:num w:numId="3" w16cid:durableId="1208106369">
    <w:abstractNumId w:val="28"/>
  </w:num>
  <w:num w:numId="4" w16cid:durableId="1181433388">
    <w:abstractNumId w:val="20"/>
  </w:num>
  <w:num w:numId="5" w16cid:durableId="946813972">
    <w:abstractNumId w:val="25"/>
  </w:num>
  <w:num w:numId="6" w16cid:durableId="598830483">
    <w:abstractNumId w:val="65"/>
  </w:num>
  <w:num w:numId="7" w16cid:durableId="1693147128">
    <w:abstractNumId w:val="62"/>
  </w:num>
  <w:num w:numId="8" w16cid:durableId="488248061">
    <w:abstractNumId w:val="12"/>
  </w:num>
  <w:num w:numId="9" w16cid:durableId="785540223">
    <w:abstractNumId w:val="59"/>
  </w:num>
  <w:num w:numId="10" w16cid:durableId="2035574474">
    <w:abstractNumId w:val="21"/>
  </w:num>
  <w:num w:numId="11" w16cid:durableId="1902322506">
    <w:abstractNumId w:val="40"/>
  </w:num>
  <w:num w:numId="12" w16cid:durableId="366570454">
    <w:abstractNumId w:val="60"/>
  </w:num>
  <w:num w:numId="13" w16cid:durableId="90324079">
    <w:abstractNumId w:val="23"/>
  </w:num>
  <w:num w:numId="14" w16cid:durableId="1505167804">
    <w:abstractNumId w:val="16"/>
  </w:num>
  <w:num w:numId="15" w16cid:durableId="492574349">
    <w:abstractNumId w:val="41"/>
  </w:num>
  <w:num w:numId="16" w16cid:durableId="1111126649">
    <w:abstractNumId w:val="26"/>
  </w:num>
  <w:num w:numId="17" w16cid:durableId="745612231">
    <w:abstractNumId w:val="36"/>
  </w:num>
  <w:num w:numId="18" w16cid:durableId="212353494">
    <w:abstractNumId w:val="27"/>
  </w:num>
  <w:num w:numId="19" w16cid:durableId="1034697456">
    <w:abstractNumId w:val="31"/>
  </w:num>
  <w:num w:numId="20" w16cid:durableId="876434055">
    <w:abstractNumId w:val="30"/>
  </w:num>
  <w:num w:numId="21" w16cid:durableId="1653100949">
    <w:abstractNumId w:val="50"/>
  </w:num>
  <w:num w:numId="22" w16cid:durableId="835993960">
    <w:abstractNumId w:val="19"/>
  </w:num>
  <w:num w:numId="23" w16cid:durableId="1680156208">
    <w:abstractNumId w:val="56"/>
  </w:num>
  <w:num w:numId="24" w16cid:durableId="1692219819">
    <w:abstractNumId w:val="1"/>
  </w:num>
  <w:num w:numId="25" w16cid:durableId="309793916">
    <w:abstractNumId w:val="9"/>
  </w:num>
  <w:num w:numId="26" w16cid:durableId="1559902238">
    <w:abstractNumId w:val="14"/>
  </w:num>
  <w:num w:numId="27" w16cid:durableId="1190530710">
    <w:abstractNumId w:val="8"/>
  </w:num>
  <w:num w:numId="28" w16cid:durableId="1386677603">
    <w:abstractNumId w:val="7"/>
  </w:num>
  <w:num w:numId="29" w16cid:durableId="1266501797">
    <w:abstractNumId w:val="5"/>
  </w:num>
  <w:num w:numId="30" w16cid:durableId="809593702">
    <w:abstractNumId w:val="39"/>
  </w:num>
  <w:num w:numId="31" w16cid:durableId="2098667980">
    <w:abstractNumId w:val="13"/>
  </w:num>
  <w:num w:numId="32" w16cid:durableId="1849296950">
    <w:abstractNumId w:val="33"/>
  </w:num>
  <w:num w:numId="33" w16cid:durableId="343824221">
    <w:abstractNumId w:val="43"/>
  </w:num>
  <w:num w:numId="34" w16cid:durableId="1986928191">
    <w:abstractNumId w:val="52"/>
  </w:num>
  <w:num w:numId="35" w16cid:durableId="1291059335">
    <w:abstractNumId w:val="61"/>
  </w:num>
  <w:num w:numId="36" w16cid:durableId="940576034">
    <w:abstractNumId w:val="0"/>
  </w:num>
  <w:num w:numId="37" w16cid:durableId="1107388785">
    <w:abstractNumId w:val="45"/>
  </w:num>
  <w:num w:numId="38" w16cid:durableId="295987557">
    <w:abstractNumId w:val="49"/>
  </w:num>
  <w:num w:numId="39" w16cid:durableId="610363243">
    <w:abstractNumId w:val="58"/>
  </w:num>
  <w:num w:numId="40" w16cid:durableId="1437554823">
    <w:abstractNumId w:val="10"/>
  </w:num>
  <w:num w:numId="41" w16cid:durableId="1536577965">
    <w:abstractNumId w:val="44"/>
  </w:num>
  <w:num w:numId="42" w16cid:durableId="1894853810">
    <w:abstractNumId w:val="53"/>
  </w:num>
  <w:num w:numId="43" w16cid:durableId="784236017">
    <w:abstractNumId w:val="46"/>
  </w:num>
  <w:num w:numId="44" w16cid:durableId="1967855718">
    <w:abstractNumId w:val="32"/>
  </w:num>
  <w:num w:numId="45" w16cid:durableId="1776368578">
    <w:abstractNumId w:val="15"/>
  </w:num>
  <w:num w:numId="46" w16cid:durableId="1566530336">
    <w:abstractNumId w:val="57"/>
  </w:num>
  <w:num w:numId="47" w16cid:durableId="2068187112">
    <w:abstractNumId w:val="4"/>
  </w:num>
  <w:num w:numId="48" w16cid:durableId="1349869662">
    <w:abstractNumId w:val="24"/>
  </w:num>
  <w:num w:numId="49" w16cid:durableId="2106148801">
    <w:abstractNumId w:val="42"/>
  </w:num>
  <w:num w:numId="50" w16cid:durableId="137498183">
    <w:abstractNumId w:val="35"/>
  </w:num>
  <w:num w:numId="51" w16cid:durableId="173110226">
    <w:abstractNumId w:val="6"/>
  </w:num>
  <w:num w:numId="52" w16cid:durableId="1849978924">
    <w:abstractNumId w:val="11"/>
  </w:num>
  <w:num w:numId="53" w16cid:durableId="478694321">
    <w:abstractNumId w:val="55"/>
  </w:num>
  <w:num w:numId="54" w16cid:durableId="922766399">
    <w:abstractNumId w:val="38"/>
  </w:num>
  <w:num w:numId="55" w16cid:durableId="864708758">
    <w:abstractNumId w:val="63"/>
  </w:num>
  <w:num w:numId="56" w16cid:durableId="252864190">
    <w:abstractNumId w:val="48"/>
  </w:num>
  <w:num w:numId="57" w16cid:durableId="1921479797">
    <w:abstractNumId w:val="2"/>
  </w:num>
  <w:num w:numId="58" w16cid:durableId="2004702244">
    <w:abstractNumId w:val="17"/>
  </w:num>
  <w:num w:numId="59" w16cid:durableId="516693461">
    <w:abstractNumId w:val="22"/>
  </w:num>
  <w:num w:numId="60" w16cid:durableId="1277565960">
    <w:abstractNumId w:val="64"/>
  </w:num>
  <w:num w:numId="61" w16cid:durableId="1784881965">
    <w:abstractNumId w:val="47"/>
  </w:num>
  <w:num w:numId="62" w16cid:durableId="1593468344">
    <w:abstractNumId w:val="51"/>
  </w:num>
  <w:num w:numId="63" w16cid:durableId="927153717">
    <w:abstractNumId w:val="3"/>
  </w:num>
  <w:num w:numId="64" w16cid:durableId="666518179">
    <w:abstractNumId w:val="18"/>
  </w:num>
  <w:num w:numId="65" w16cid:durableId="651914178">
    <w:abstractNumId w:val="29"/>
  </w:num>
  <w:num w:numId="66" w16cid:durableId="1513373184">
    <w:abstractNumId w:val="37"/>
  </w:num>
  <w:numIdMacAtCleanup w:val="61"/>
</w:numbering>
</file>

<file path=word/people.xml><?xml version="1.0" encoding="utf-8"?>
<w15:people xmlns:mc="http://schemas.openxmlformats.org/markup-compatibility/2006" xmlns:w15="http://schemas.microsoft.com/office/word/2012/wordml" mc:Ignorable="w15">
  <w15:person w15:author="Karra Harrington">
    <w15:presenceInfo w15:providerId="AD" w15:userId="S::kharrington@cogstate.com::bfb1361c-b4ec-44e3-b176-19d02f26f4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2F20"/>
    <w:rsid w:val="0000066D"/>
    <w:rsid w:val="00000AAE"/>
    <w:rsid w:val="00000CFD"/>
    <w:rsid w:val="000015B2"/>
    <w:rsid w:val="0000175B"/>
    <w:rsid w:val="00003826"/>
    <w:rsid w:val="0000486C"/>
    <w:rsid w:val="000048E5"/>
    <w:rsid w:val="00004AB3"/>
    <w:rsid w:val="00005460"/>
    <w:rsid w:val="000064D8"/>
    <w:rsid w:val="0000705C"/>
    <w:rsid w:val="00007E0C"/>
    <w:rsid w:val="00010019"/>
    <w:rsid w:val="000112AA"/>
    <w:rsid w:val="000116B2"/>
    <w:rsid w:val="000116B3"/>
    <w:rsid w:val="000117AB"/>
    <w:rsid w:val="00011C6A"/>
    <w:rsid w:val="00013D37"/>
    <w:rsid w:val="00013FA3"/>
    <w:rsid w:val="0001413F"/>
    <w:rsid w:val="0001430B"/>
    <w:rsid w:val="00014596"/>
    <w:rsid w:val="00015038"/>
    <w:rsid w:val="00015AB3"/>
    <w:rsid w:val="0001672C"/>
    <w:rsid w:val="000210E1"/>
    <w:rsid w:val="000222B6"/>
    <w:rsid w:val="00022670"/>
    <w:rsid w:val="00022B2E"/>
    <w:rsid w:val="0002307D"/>
    <w:rsid w:val="00023493"/>
    <w:rsid w:val="00023515"/>
    <w:rsid w:val="00025A98"/>
    <w:rsid w:val="00026196"/>
    <w:rsid w:val="0002684A"/>
    <w:rsid w:val="00027502"/>
    <w:rsid w:val="000303E7"/>
    <w:rsid w:val="00030B2B"/>
    <w:rsid w:val="00031DD1"/>
    <w:rsid w:val="00032A66"/>
    <w:rsid w:val="00033C76"/>
    <w:rsid w:val="00034A7F"/>
    <w:rsid w:val="000351F6"/>
    <w:rsid w:val="000353EB"/>
    <w:rsid w:val="0003556B"/>
    <w:rsid w:val="00035AEA"/>
    <w:rsid w:val="000376BF"/>
    <w:rsid w:val="00040644"/>
    <w:rsid w:val="000423F6"/>
    <w:rsid w:val="00042474"/>
    <w:rsid w:val="00044B2F"/>
    <w:rsid w:val="00044C1A"/>
    <w:rsid w:val="00045FD1"/>
    <w:rsid w:val="00046265"/>
    <w:rsid w:val="000467F1"/>
    <w:rsid w:val="00046A02"/>
    <w:rsid w:val="000476A5"/>
    <w:rsid w:val="000500C7"/>
    <w:rsid w:val="00050B19"/>
    <w:rsid w:val="00050B1A"/>
    <w:rsid w:val="00050C9B"/>
    <w:rsid w:val="00051E7F"/>
    <w:rsid w:val="00052271"/>
    <w:rsid w:val="00052B45"/>
    <w:rsid w:val="0005311A"/>
    <w:rsid w:val="00053D61"/>
    <w:rsid w:val="00054217"/>
    <w:rsid w:val="0005490F"/>
    <w:rsid w:val="00054B1B"/>
    <w:rsid w:val="00054F3E"/>
    <w:rsid w:val="00055868"/>
    <w:rsid w:val="00056141"/>
    <w:rsid w:val="00056904"/>
    <w:rsid w:val="00056A5E"/>
    <w:rsid w:val="00060418"/>
    <w:rsid w:val="00061D30"/>
    <w:rsid w:val="000628BE"/>
    <w:rsid w:val="00062D62"/>
    <w:rsid w:val="000655E3"/>
    <w:rsid w:val="00065952"/>
    <w:rsid w:val="00066AAB"/>
    <w:rsid w:val="00067320"/>
    <w:rsid w:val="000678CE"/>
    <w:rsid w:val="00070965"/>
    <w:rsid w:val="00071CE1"/>
    <w:rsid w:val="00071EE5"/>
    <w:rsid w:val="000727DE"/>
    <w:rsid w:val="0007299E"/>
    <w:rsid w:val="00072AD2"/>
    <w:rsid w:val="00072EC1"/>
    <w:rsid w:val="00073B38"/>
    <w:rsid w:val="00073FF7"/>
    <w:rsid w:val="00074C7B"/>
    <w:rsid w:val="000768F2"/>
    <w:rsid w:val="00076BF6"/>
    <w:rsid w:val="00076CDA"/>
    <w:rsid w:val="000803B1"/>
    <w:rsid w:val="000807D7"/>
    <w:rsid w:val="000815BF"/>
    <w:rsid w:val="00081652"/>
    <w:rsid w:val="000826BE"/>
    <w:rsid w:val="00082E6B"/>
    <w:rsid w:val="00084501"/>
    <w:rsid w:val="000846A7"/>
    <w:rsid w:val="00084829"/>
    <w:rsid w:val="00084E52"/>
    <w:rsid w:val="0008505E"/>
    <w:rsid w:val="000859D8"/>
    <w:rsid w:val="000871C2"/>
    <w:rsid w:val="00087364"/>
    <w:rsid w:val="000878BD"/>
    <w:rsid w:val="0008C714"/>
    <w:rsid w:val="0009041B"/>
    <w:rsid w:val="00090D77"/>
    <w:rsid w:val="00091528"/>
    <w:rsid w:val="00092662"/>
    <w:rsid w:val="00092A0E"/>
    <w:rsid w:val="0009480E"/>
    <w:rsid w:val="00094C34"/>
    <w:rsid w:val="00097360"/>
    <w:rsid w:val="00097D6E"/>
    <w:rsid w:val="000A0F8A"/>
    <w:rsid w:val="000A25E8"/>
    <w:rsid w:val="000A4240"/>
    <w:rsid w:val="000A43A8"/>
    <w:rsid w:val="000A4435"/>
    <w:rsid w:val="000A4666"/>
    <w:rsid w:val="000A4A8E"/>
    <w:rsid w:val="000A6147"/>
    <w:rsid w:val="000A6789"/>
    <w:rsid w:val="000A7527"/>
    <w:rsid w:val="000A7B34"/>
    <w:rsid w:val="000A7DE8"/>
    <w:rsid w:val="000B0482"/>
    <w:rsid w:val="000B04DF"/>
    <w:rsid w:val="000B10BD"/>
    <w:rsid w:val="000B1313"/>
    <w:rsid w:val="000B21F6"/>
    <w:rsid w:val="000B2829"/>
    <w:rsid w:val="000B2C3A"/>
    <w:rsid w:val="000B349F"/>
    <w:rsid w:val="000B34E3"/>
    <w:rsid w:val="000B3986"/>
    <w:rsid w:val="000B4EB4"/>
    <w:rsid w:val="000B5216"/>
    <w:rsid w:val="000B53A9"/>
    <w:rsid w:val="000B5666"/>
    <w:rsid w:val="000B6369"/>
    <w:rsid w:val="000B65C3"/>
    <w:rsid w:val="000B766F"/>
    <w:rsid w:val="000B799E"/>
    <w:rsid w:val="000C00E7"/>
    <w:rsid w:val="000C0540"/>
    <w:rsid w:val="000C2A9B"/>
    <w:rsid w:val="000C3434"/>
    <w:rsid w:val="000C39AD"/>
    <w:rsid w:val="000C3FAA"/>
    <w:rsid w:val="000C40E6"/>
    <w:rsid w:val="000C4566"/>
    <w:rsid w:val="000C5882"/>
    <w:rsid w:val="000D00C0"/>
    <w:rsid w:val="000D0D2F"/>
    <w:rsid w:val="000D14E8"/>
    <w:rsid w:val="000D1D6B"/>
    <w:rsid w:val="000D32C3"/>
    <w:rsid w:val="000D4902"/>
    <w:rsid w:val="000D4B29"/>
    <w:rsid w:val="000D4D69"/>
    <w:rsid w:val="000D551D"/>
    <w:rsid w:val="000E1CCA"/>
    <w:rsid w:val="000E2D98"/>
    <w:rsid w:val="000E41BD"/>
    <w:rsid w:val="000E4EA5"/>
    <w:rsid w:val="000E5901"/>
    <w:rsid w:val="000E5D23"/>
    <w:rsid w:val="000E5FD3"/>
    <w:rsid w:val="000F06C6"/>
    <w:rsid w:val="000F099B"/>
    <w:rsid w:val="000F1396"/>
    <w:rsid w:val="000F14AF"/>
    <w:rsid w:val="000F2663"/>
    <w:rsid w:val="000F2C78"/>
    <w:rsid w:val="000F3086"/>
    <w:rsid w:val="000F3EC6"/>
    <w:rsid w:val="000F405A"/>
    <w:rsid w:val="000F48E2"/>
    <w:rsid w:val="000F60D1"/>
    <w:rsid w:val="00100495"/>
    <w:rsid w:val="00100DA8"/>
    <w:rsid w:val="001019F5"/>
    <w:rsid w:val="00102F38"/>
    <w:rsid w:val="00104039"/>
    <w:rsid w:val="001040D8"/>
    <w:rsid w:val="00104EB7"/>
    <w:rsid w:val="00107320"/>
    <w:rsid w:val="00107ED8"/>
    <w:rsid w:val="00110B8A"/>
    <w:rsid w:val="001110B0"/>
    <w:rsid w:val="00113E07"/>
    <w:rsid w:val="0011495F"/>
    <w:rsid w:val="00115C23"/>
    <w:rsid w:val="001161AE"/>
    <w:rsid w:val="001166A5"/>
    <w:rsid w:val="00117CA2"/>
    <w:rsid w:val="001217C3"/>
    <w:rsid w:val="00121852"/>
    <w:rsid w:val="00121EEE"/>
    <w:rsid w:val="00122231"/>
    <w:rsid w:val="00122285"/>
    <w:rsid w:val="00122344"/>
    <w:rsid w:val="0012418E"/>
    <w:rsid w:val="00124743"/>
    <w:rsid w:val="0012687D"/>
    <w:rsid w:val="00127419"/>
    <w:rsid w:val="00127FBE"/>
    <w:rsid w:val="001303D1"/>
    <w:rsid w:val="00131AB0"/>
    <w:rsid w:val="00131BAB"/>
    <w:rsid w:val="00131E7F"/>
    <w:rsid w:val="001323A9"/>
    <w:rsid w:val="00133ECF"/>
    <w:rsid w:val="00134EFB"/>
    <w:rsid w:val="00135C79"/>
    <w:rsid w:val="001361D1"/>
    <w:rsid w:val="001364C3"/>
    <w:rsid w:val="0013713C"/>
    <w:rsid w:val="0014105F"/>
    <w:rsid w:val="001410C8"/>
    <w:rsid w:val="00141466"/>
    <w:rsid w:val="0014321E"/>
    <w:rsid w:val="00143576"/>
    <w:rsid w:val="00143777"/>
    <w:rsid w:val="00144072"/>
    <w:rsid w:val="00144D9B"/>
    <w:rsid w:val="001456FC"/>
    <w:rsid w:val="00146D73"/>
    <w:rsid w:val="00146E99"/>
    <w:rsid w:val="00147979"/>
    <w:rsid w:val="001479D0"/>
    <w:rsid w:val="001500CA"/>
    <w:rsid w:val="001507A8"/>
    <w:rsid w:val="0015105C"/>
    <w:rsid w:val="0015124E"/>
    <w:rsid w:val="001515C2"/>
    <w:rsid w:val="00151B6B"/>
    <w:rsid w:val="00151C95"/>
    <w:rsid w:val="0015340E"/>
    <w:rsid w:val="0015380E"/>
    <w:rsid w:val="00154601"/>
    <w:rsid w:val="00154FF9"/>
    <w:rsid w:val="00155384"/>
    <w:rsid w:val="001555D0"/>
    <w:rsid w:val="00155E6D"/>
    <w:rsid w:val="001573ED"/>
    <w:rsid w:val="001579CB"/>
    <w:rsid w:val="00157BBA"/>
    <w:rsid w:val="00161ABE"/>
    <w:rsid w:val="0016304A"/>
    <w:rsid w:val="0016371E"/>
    <w:rsid w:val="001654BB"/>
    <w:rsid w:val="00165E5D"/>
    <w:rsid w:val="001660E5"/>
    <w:rsid w:val="00167275"/>
    <w:rsid w:val="00167A98"/>
    <w:rsid w:val="00167C55"/>
    <w:rsid w:val="00170623"/>
    <w:rsid w:val="001707C8"/>
    <w:rsid w:val="00170F44"/>
    <w:rsid w:val="00171045"/>
    <w:rsid w:val="001718C7"/>
    <w:rsid w:val="00171D82"/>
    <w:rsid w:val="00173865"/>
    <w:rsid w:val="00173E25"/>
    <w:rsid w:val="001746C2"/>
    <w:rsid w:val="0017477B"/>
    <w:rsid w:val="001748B5"/>
    <w:rsid w:val="00174D52"/>
    <w:rsid w:val="001761D2"/>
    <w:rsid w:val="001765C3"/>
    <w:rsid w:val="00177E51"/>
    <w:rsid w:val="00180C7F"/>
    <w:rsid w:val="00182C05"/>
    <w:rsid w:val="00182EE4"/>
    <w:rsid w:val="00184C40"/>
    <w:rsid w:val="00184EEE"/>
    <w:rsid w:val="0018567C"/>
    <w:rsid w:val="00185CD3"/>
    <w:rsid w:val="0018624D"/>
    <w:rsid w:val="00186668"/>
    <w:rsid w:val="001878C5"/>
    <w:rsid w:val="0019001A"/>
    <w:rsid w:val="00191A76"/>
    <w:rsid w:val="00191D4D"/>
    <w:rsid w:val="00192788"/>
    <w:rsid w:val="00192B1D"/>
    <w:rsid w:val="001932F5"/>
    <w:rsid w:val="001945B4"/>
    <w:rsid w:val="00194A93"/>
    <w:rsid w:val="00194C60"/>
    <w:rsid w:val="001956C6"/>
    <w:rsid w:val="00195C3E"/>
    <w:rsid w:val="00197D73"/>
    <w:rsid w:val="001A010C"/>
    <w:rsid w:val="001A0483"/>
    <w:rsid w:val="001A077A"/>
    <w:rsid w:val="001A0BD2"/>
    <w:rsid w:val="001A1408"/>
    <w:rsid w:val="001A3291"/>
    <w:rsid w:val="001A4945"/>
    <w:rsid w:val="001A4BB4"/>
    <w:rsid w:val="001A5E9C"/>
    <w:rsid w:val="001B1D6E"/>
    <w:rsid w:val="001B2379"/>
    <w:rsid w:val="001B29EC"/>
    <w:rsid w:val="001B4853"/>
    <w:rsid w:val="001B521C"/>
    <w:rsid w:val="001B5893"/>
    <w:rsid w:val="001B5C01"/>
    <w:rsid w:val="001B5C3F"/>
    <w:rsid w:val="001C0304"/>
    <w:rsid w:val="001C0687"/>
    <w:rsid w:val="001C0BF1"/>
    <w:rsid w:val="001C1A51"/>
    <w:rsid w:val="001C1A8D"/>
    <w:rsid w:val="001C1B52"/>
    <w:rsid w:val="001C228A"/>
    <w:rsid w:val="001C2855"/>
    <w:rsid w:val="001C2F17"/>
    <w:rsid w:val="001C3445"/>
    <w:rsid w:val="001C45ED"/>
    <w:rsid w:val="001C4DED"/>
    <w:rsid w:val="001C504D"/>
    <w:rsid w:val="001C5C4B"/>
    <w:rsid w:val="001C6443"/>
    <w:rsid w:val="001C6D73"/>
    <w:rsid w:val="001C7204"/>
    <w:rsid w:val="001C7504"/>
    <w:rsid w:val="001C7C88"/>
    <w:rsid w:val="001D0676"/>
    <w:rsid w:val="001D1EAA"/>
    <w:rsid w:val="001D21B3"/>
    <w:rsid w:val="001D33B6"/>
    <w:rsid w:val="001D3775"/>
    <w:rsid w:val="001D4804"/>
    <w:rsid w:val="001D496B"/>
    <w:rsid w:val="001D4979"/>
    <w:rsid w:val="001D4A6B"/>
    <w:rsid w:val="001D53AD"/>
    <w:rsid w:val="001D588A"/>
    <w:rsid w:val="001D6964"/>
    <w:rsid w:val="001D7355"/>
    <w:rsid w:val="001D7663"/>
    <w:rsid w:val="001D7C50"/>
    <w:rsid w:val="001E04A0"/>
    <w:rsid w:val="001E0940"/>
    <w:rsid w:val="001E49F4"/>
    <w:rsid w:val="001E4EF8"/>
    <w:rsid w:val="001E54B8"/>
    <w:rsid w:val="001E681C"/>
    <w:rsid w:val="001E722A"/>
    <w:rsid w:val="001F03FE"/>
    <w:rsid w:val="001F04C0"/>
    <w:rsid w:val="001F0795"/>
    <w:rsid w:val="001F13CD"/>
    <w:rsid w:val="001F1E45"/>
    <w:rsid w:val="001F2369"/>
    <w:rsid w:val="001F24A3"/>
    <w:rsid w:val="001F266E"/>
    <w:rsid w:val="001F26B9"/>
    <w:rsid w:val="001F3CD2"/>
    <w:rsid w:val="001F3F6D"/>
    <w:rsid w:val="001F5578"/>
    <w:rsid w:val="001F67EF"/>
    <w:rsid w:val="001F78DF"/>
    <w:rsid w:val="00201A2E"/>
    <w:rsid w:val="00201C06"/>
    <w:rsid w:val="00202D9D"/>
    <w:rsid w:val="00203426"/>
    <w:rsid w:val="00203563"/>
    <w:rsid w:val="002041A5"/>
    <w:rsid w:val="00205063"/>
    <w:rsid w:val="002057AA"/>
    <w:rsid w:val="0020767D"/>
    <w:rsid w:val="0021070A"/>
    <w:rsid w:val="0021108A"/>
    <w:rsid w:val="002118F2"/>
    <w:rsid w:val="00212926"/>
    <w:rsid w:val="00212F34"/>
    <w:rsid w:val="0021351F"/>
    <w:rsid w:val="002135C3"/>
    <w:rsid w:val="00213F0B"/>
    <w:rsid w:val="00214669"/>
    <w:rsid w:val="002148EE"/>
    <w:rsid w:val="00214B6B"/>
    <w:rsid w:val="00214B85"/>
    <w:rsid w:val="00214DD1"/>
    <w:rsid w:val="00214E85"/>
    <w:rsid w:val="002163F5"/>
    <w:rsid w:val="002165AB"/>
    <w:rsid w:val="002167EB"/>
    <w:rsid w:val="0021750A"/>
    <w:rsid w:val="00217F8E"/>
    <w:rsid w:val="0021CC67"/>
    <w:rsid w:val="0022060B"/>
    <w:rsid w:val="00220EE0"/>
    <w:rsid w:val="00221511"/>
    <w:rsid w:val="0022178D"/>
    <w:rsid w:val="002223F5"/>
    <w:rsid w:val="002224F0"/>
    <w:rsid w:val="00224904"/>
    <w:rsid w:val="002249ED"/>
    <w:rsid w:val="00226E78"/>
    <w:rsid w:val="00227DE4"/>
    <w:rsid w:val="00227E9C"/>
    <w:rsid w:val="00230156"/>
    <w:rsid w:val="00230281"/>
    <w:rsid w:val="00230494"/>
    <w:rsid w:val="002315E1"/>
    <w:rsid w:val="0023179E"/>
    <w:rsid w:val="00232AAA"/>
    <w:rsid w:val="002334AD"/>
    <w:rsid w:val="00233984"/>
    <w:rsid w:val="00235C88"/>
    <w:rsid w:val="00235D4C"/>
    <w:rsid w:val="00236101"/>
    <w:rsid w:val="002364A4"/>
    <w:rsid w:val="00236AD6"/>
    <w:rsid w:val="002370B0"/>
    <w:rsid w:val="00240271"/>
    <w:rsid w:val="00240826"/>
    <w:rsid w:val="00240F42"/>
    <w:rsid w:val="00241ABB"/>
    <w:rsid w:val="00241B2C"/>
    <w:rsid w:val="00242983"/>
    <w:rsid w:val="00242A0D"/>
    <w:rsid w:val="00243055"/>
    <w:rsid w:val="002436B8"/>
    <w:rsid w:val="0024389B"/>
    <w:rsid w:val="00243B19"/>
    <w:rsid w:val="002443F4"/>
    <w:rsid w:val="00244B32"/>
    <w:rsid w:val="00244FEE"/>
    <w:rsid w:val="00245819"/>
    <w:rsid w:val="00246061"/>
    <w:rsid w:val="00246167"/>
    <w:rsid w:val="00247250"/>
    <w:rsid w:val="002475B8"/>
    <w:rsid w:val="00250F30"/>
    <w:rsid w:val="00251002"/>
    <w:rsid w:val="002511ED"/>
    <w:rsid w:val="00251264"/>
    <w:rsid w:val="00251E43"/>
    <w:rsid w:val="00252028"/>
    <w:rsid w:val="0025278D"/>
    <w:rsid w:val="00252906"/>
    <w:rsid w:val="00253BA0"/>
    <w:rsid w:val="00254198"/>
    <w:rsid w:val="002551BE"/>
    <w:rsid w:val="002557E3"/>
    <w:rsid w:val="002559C8"/>
    <w:rsid w:val="00255B3C"/>
    <w:rsid w:val="00256901"/>
    <w:rsid w:val="002606DE"/>
    <w:rsid w:val="00260958"/>
    <w:rsid w:val="00260C3B"/>
    <w:rsid w:val="00260E8C"/>
    <w:rsid w:val="002614B5"/>
    <w:rsid w:val="002623CC"/>
    <w:rsid w:val="00263A3E"/>
    <w:rsid w:val="00263B91"/>
    <w:rsid w:val="00264A42"/>
    <w:rsid w:val="00265981"/>
    <w:rsid w:val="002668CA"/>
    <w:rsid w:val="00266FCD"/>
    <w:rsid w:val="002678B5"/>
    <w:rsid w:val="002714C5"/>
    <w:rsid w:val="002725DA"/>
    <w:rsid w:val="002737B3"/>
    <w:rsid w:val="00274641"/>
    <w:rsid w:val="002748CA"/>
    <w:rsid w:val="00275232"/>
    <w:rsid w:val="002800A1"/>
    <w:rsid w:val="002838C2"/>
    <w:rsid w:val="00283941"/>
    <w:rsid w:val="0028409F"/>
    <w:rsid w:val="00284928"/>
    <w:rsid w:val="00284EBA"/>
    <w:rsid w:val="002857AF"/>
    <w:rsid w:val="00285914"/>
    <w:rsid w:val="00285B17"/>
    <w:rsid w:val="00287399"/>
    <w:rsid w:val="00290E16"/>
    <w:rsid w:val="0029228E"/>
    <w:rsid w:val="00292645"/>
    <w:rsid w:val="00293880"/>
    <w:rsid w:val="00293EE9"/>
    <w:rsid w:val="002945B5"/>
    <w:rsid w:val="00294B2C"/>
    <w:rsid w:val="00295907"/>
    <w:rsid w:val="00295D75"/>
    <w:rsid w:val="00296AE9"/>
    <w:rsid w:val="00296CBC"/>
    <w:rsid w:val="0029714F"/>
    <w:rsid w:val="002A07FB"/>
    <w:rsid w:val="002A0A0A"/>
    <w:rsid w:val="002A0F26"/>
    <w:rsid w:val="002A11A7"/>
    <w:rsid w:val="002A12FE"/>
    <w:rsid w:val="002A1CA0"/>
    <w:rsid w:val="002A3DEC"/>
    <w:rsid w:val="002A3FAA"/>
    <w:rsid w:val="002A43B5"/>
    <w:rsid w:val="002A4A7F"/>
    <w:rsid w:val="002A4A88"/>
    <w:rsid w:val="002A4B0C"/>
    <w:rsid w:val="002A6107"/>
    <w:rsid w:val="002A62CB"/>
    <w:rsid w:val="002A79CC"/>
    <w:rsid w:val="002A7DA6"/>
    <w:rsid w:val="002A7E5A"/>
    <w:rsid w:val="002B03D5"/>
    <w:rsid w:val="002B1B63"/>
    <w:rsid w:val="002B2064"/>
    <w:rsid w:val="002B4831"/>
    <w:rsid w:val="002B5013"/>
    <w:rsid w:val="002B5AB7"/>
    <w:rsid w:val="002B6783"/>
    <w:rsid w:val="002B76FC"/>
    <w:rsid w:val="002B778F"/>
    <w:rsid w:val="002B7E80"/>
    <w:rsid w:val="002C18D6"/>
    <w:rsid w:val="002C1C9A"/>
    <w:rsid w:val="002C30D6"/>
    <w:rsid w:val="002C3B50"/>
    <w:rsid w:val="002C4D04"/>
    <w:rsid w:val="002C51D1"/>
    <w:rsid w:val="002C6017"/>
    <w:rsid w:val="002C6241"/>
    <w:rsid w:val="002C6AEA"/>
    <w:rsid w:val="002C6EBC"/>
    <w:rsid w:val="002C7254"/>
    <w:rsid w:val="002C7786"/>
    <w:rsid w:val="002D05B4"/>
    <w:rsid w:val="002D08EE"/>
    <w:rsid w:val="002D1A8D"/>
    <w:rsid w:val="002D2541"/>
    <w:rsid w:val="002D2577"/>
    <w:rsid w:val="002D2F7E"/>
    <w:rsid w:val="002D3445"/>
    <w:rsid w:val="002D488D"/>
    <w:rsid w:val="002D580C"/>
    <w:rsid w:val="002D637F"/>
    <w:rsid w:val="002D6FAF"/>
    <w:rsid w:val="002E0F58"/>
    <w:rsid w:val="002E1877"/>
    <w:rsid w:val="002E2326"/>
    <w:rsid w:val="002E384C"/>
    <w:rsid w:val="002E3958"/>
    <w:rsid w:val="002E433C"/>
    <w:rsid w:val="002E4D01"/>
    <w:rsid w:val="002E5CBD"/>
    <w:rsid w:val="002E60C0"/>
    <w:rsid w:val="002E7ADA"/>
    <w:rsid w:val="002F0373"/>
    <w:rsid w:val="002F0D29"/>
    <w:rsid w:val="002F116A"/>
    <w:rsid w:val="002F1D2D"/>
    <w:rsid w:val="002F1DD1"/>
    <w:rsid w:val="002F3DE6"/>
    <w:rsid w:val="002F4875"/>
    <w:rsid w:val="002F4ACF"/>
    <w:rsid w:val="002F5691"/>
    <w:rsid w:val="002F67EA"/>
    <w:rsid w:val="002F749B"/>
    <w:rsid w:val="002F753C"/>
    <w:rsid w:val="002F7A96"/>
    <w:rsid w:val="00300589"/>
    <w:rsid w:val="003006F9"/>
    <w:rsid w:val="00301846"/>
    <w:rsid w:val="00301CBA"/>
    <w:rsid w:val="00301FD6"/>
    <w:rsid w:val="0030233B"/>
    <w:rsid w:val="00302EBB"/>
    <w:rsid w:val="003030BD"/>
    <w:rsid w:val="003034A9"/>
    <w:rsid w:val="0030440F"/>
    <w:rsid w:val="00304B76"/>
    <w:rsid w:val="00304B96"/>
    <w:rsid w:val="0030516F"/>
    <w:rsid w:val="00305818"/>
    <w:rsid w:val="00306423"/>
    <w:rsid w:val="003077C5"/>
    <w:rsid w:val="003103C2"/>
    <w:rsid w:val="00310489"/>
    <w:rsid w:val="0031083E"/>
    <w:rsid w:val="0031291D"/>
    <w:rsid w:val="00312C3B"/>
    <w:rsid w:val="00312D7A"/>
    <w:rsid w:val="00312F22"/>
    <w:rsid w:val="00313839"/>
    <w:rsid w:val="0031559E"/>
    <w:rsid w:val="00315FB4"/>
    <w:rsid w:val="003164C8"/>
    <w:rsid w:val="00316CAB"/>
    <w:rsid w:val="00316F55"/>
    <w:rsid w:val="003174C5"/>
    <w:rsid w:val="003178D7"/>
    <w:rsid w:val="00317A91"/>
    <w:rsid w:val="00317DB9"/>
    <w:rsid w:val="00321516"/>
    <w:rsid w:val="0032398F"/>
    <w:rsid w:val="00324893"/>
    <w:rsid w:val="003259C8"/>
    <w:rsid w:val="00325A26"/>
    <w:rsid w:val="00326C43"/>
    <w:rsid w:val="00326DFF"/>
    <w:rsid w:val="003307C3"/>
    <w:rsid w:val="003307EA"/>
    <w:rsid w:val="00330D9A"/>
    <w:rsid w:val="003311BB"/>
    <w:rsid w:val="00331359"/>
    <w:rsid w:val="00331485"/>
    <w:rsid w:val="00331CF7"/>
    <w:rsid w:val="00333592"/>
    <w:rsid w:val="00334290"/>
    <w:rsid w:val="00334AF2"/>
    <w:rsid w:val="00334EFE"/>
    <w:rsid w:val="00335AFE"/>
    <w:rsid w:val="00336F23"/>
    <w:rsid w:val="00337073"/>
    <w:rsid w:val="00337A21"/>
    <w:rsid w:val="003403DD"/>
    <w:rsid w:val="00341AD1"/>
    <w:rsid w:val="00341B0F"/>
    <w:rsid w:val="00341C0B"/>
    <w:rsid w:val="00342224"/>
    <w:rsid w:val="00342261"/>
    <w:rsid w:val="003423AC"/>
    <w:rsid w:val="003425C0"/>
    <w:rsid w:val="00342D48"/>
    <w:rsid w:val="0034327A"/>
    <w:rsid w:val="00343846"/>
    <w:rsid w:val="00343F9D"/>
    <w:rsid w:val="00345B2B"/>
    <w:rsid w:val="00347625"/>
    <w:rsid w:val="00350D45"/>
    <w:rsid w:val="0035159F"/>
    <w:rsid w:val="00351D1B"/>
    <w:rsid w:val="00352FFA"/>
    <w:rsid w:val="003531F7"/>
    <w:rsid w:val="00354CED"/>
    <w:rsid w:val="003571C8"/>
    <w:rsid w:val="00360E6D"/>
    <w:rsid w:val="003637E1"/>
    <w:rsid w:val="00363DC5"/>
    <w:rsid w:val="00365044"/>
    <w:rsid w:val="00365B03"/>
    <w:rsid w:val="00367E35"/>
    <w:rsid w:val="0037004F"/>
    <w:rsid w:val="00370F3D"/>
    <w:rsid w:val="00371C55"/>
    <w:rsid w:val="0037205C"/>
    <w:rsid w:val="003729F7"/>
    <w:rsid w:val="00374B59"/>
    <w:rsid w:val="003755FA"/>
    <w:rsid w:val="003756E9"/>
    <w:rsid w:val="0037613A"/>
    <w:rsid w:val="003764E4"/>
    <w:rsid w:val="00376D37"/>
    <w:rsid w:val="00377F98"/>
    <w:rsid w:val="00381AB9"/>
    <w:rsid w:val="00381F21"/>
    <w:rsid w:val="003826E1"/>
    <w:rsid w:val="00382863"/>
    <w:rsid w:val="00382EC2"/>
    <w:rsid w:val="003830D6"/>
    <w:rsid w:val="00383C83"/>
    <w:rsid w:val="003846B6"/>
    <w:rsid w:val="00384EA9"/>
    <w:rsid w:val="00385894"/>
    <w:rsid w:val="00386413"/>
    <w:rsid w:val="00386453"/>
    <w:rsid w:val="00387A5A"/>
    <w:rsid w:val="003908DC"/>
    <w:rsid w:val="00390AE0"/>
    <w:rsid w:val="00390ECA"/>
    <w:rsid w:val="003910BB"/>
    <w:rsid w:val="0039115B"/>
    <w:rsid w:val="0039296B"/>
    <w:rsid w:val="00392B9B"/>
    <w:rsid w:val="003936B4"/>
    <w:rsid w:val="003943E5"/>
    <w:rsid w:val="00394651"/>
    <w:rsid w:val="00394A29"/>
    <w:rsid w:val="0039526E"/>
    <w:rsid w:val="003955A6"/>
    <w:rsid w:val="00395A18"/>
    <w:rsid w:val="00396117"/>
    <w:rsid w:val="00396E30"/>
    <w:rsid w:val="003974EC"/>
    <w:rsid w:val="0039785D"/>
    <w:rsid w:val="00397A14"/>
    <w:rsid w:val="003A0B6D"/>
    <w:rsid w:val="003A1AB0"/>
    <w:rsid w:val="003A2339"/>
    <w:rsid w:val="003A34A5"/>
    <w:rsid w:val="003A4C24"/>
    <w:rsid w:val="003A55AA"/>
    <w:rsid w:val="003A5DC2"/>
    <w:rsid w:val="003A7BB8"/>
    <w:rsid w:val="003B0DC8"/>
    <w:rsid w:val="003B1CA2"/>
    <w:rsid w:val="003B3AFE"/>
    <w:rsid w:val="003B3F40"/>
    <w:rsid w:val="003B5920"/>
    <w:rsid w:val="003B6657"/>
    <w:rsid w:val="003B767B"/>
    <w:rsid w:val="003C1562"/>
    <w:rsid w:val="003C2A10"/>
    <w:rsid w:val="003C2B6D"/>
    <w:rsid w:val="003C3C74"/>
    <w:rsid w:val="003C45A7"/>
    <w:rsid w:val="003C4C6B"/>
    <w:rsid w:val="003C4F3A"/>
    <w:rsid w:val="003C54E1"/>
    <w:rsid w:val="003C57A6"/>
    <w:rsid w:val="003C5F67"/>
    <w:rsid w:val="003C75BE"/>
    <w:rsid w:val="003C75DE"/>
    <w:rsid w:val="003C767C"/>
    <w:rsid w:val="003C7EFD"/>
    <w:rsid w:val="003D10A3"/>
    <w:rsid w:val="003D27BF"/>
    <w:rsid w:val="003D2A43"/>
    <w:rsid w:val="003D32D8"/>
    <w:rsid w:val="003D3D28"/>
    <w:rsid w:val="003D3DA9"/>
    <w:rsid w:val="003D4230"/>
    <w:rsid w:val="003D426B"/>
    <w:rsid w:val="003D4713"/>
    <w:rsid w:val="003D48C2"/>
    <w:rsid w:val="003D4F7B"/>
    <w:rsid w:val="003D68F7"/>
    <w:rsid w:val="003E069E"/>
    <w:rsid w:val="003E0CF9"/>
    <w:rsid w:val="003E17A5"/>
    <w:rsid w:val="003E1B6B"/>
    <w:rsid w:val="003E282E"/>
    <w:rsid w:val="003E373A"/>
    <w:rsid w:val="003E3B95"/>
    <w:rsid w:val="003E572C"/>
    <w:rsid w:val="003E5821"/>
    <w:rsid w:val="003E6156"/>
    <w:rsid w:val="003E65B4"/>
    <w:rsid w:val="003E6A16"/>
    <w:rsid w:val="003E7F40"/>
    <w:rsid w:val="003F13B0"/>
    <w:rsid w:val="003F17FC"/>
    <w:rsid w:val="003F29F9"/>
    <w:rsid w:val="003F2B71"/>
    <w:rsid w:val="003F302E"/>
    <w:rsid w:val="003F3A54"/>
    <w:rsid w:val="003F3B29"/>
    <w:rsid w:val="003F43C4"/>
    <w:rsid w:val="003F4696"/>
    <w:rsid w:val="003F5708"/>
    <w:rsid w:val="003F686B"/>
    <w:rsid w:val="003F6F82"/>
    <w:rsid w:val="003F75D7"/>
    <w:rsid w:val="0040079F"/>
    <w:rsid w:val="004008A9"/>
    <w:rsid w:val="00400E4C"/>
    <w:rsid w:val="00401755"/>
    <w:rsid w:val="00402740"/>
    <w:rsid w:val="00402AF8"/>
    <w:rsid w:val="004037B5"/>
    <w:rsid w:val="00405546"/>
    <w:rsid w:val="00405790"/>
    <w:rsid w:val="0040601D"/>
    <w:rsid w:val="00406149"/>
    <w:rsid w:val="0041059F"/>
    <w:rsid w:val="00411D5F"/>
    <w:rsid w:val="00412999"/>
    <w:rsid w:val="00412C4E"/>
    <w:rsid w:val="004133CB"/>
    <w:rsid w:val="00413619"/>
    <w:rsid w:val="00414746"/>
    <w:rsid w:val="00415419"/>
    <w:rsid w:val="00416BF3"/>
    <w:rsid w:val="00416E71"/>
    <w:rsid w:val="00417844"/>
    <w:rsid w:val="00420597"/>
    <w:rsid w:val="004205B0"/>
    <w:rsid w:val="00421761"/>
    <w:rsid w:val="004235EA"/>
    <w:rsid w:val="00423652"/>
    <w:rsid w:val="004241B5"/>
    <w:rsid w:val="00424677"/>
    <w:rsid w:val="00425CBF"/>
    <w:rsid w:val="00426386"/>
    <w:rsid w:val="00426496"/>
    <w:rsid w:val="00427081"/>
    <w:rsid w:val="00427519"/>
    <w:rsid w:val="00427C35"/>
    <w:rsid w:val="00430B60"/>
    <w:rsid w:val="004331ED"/>
    <w:rsid w:val="0043358C"/>
    <w:rsid w:val="00433614"/>
    <w:rsid w:val="0043391F"/>
    <w:rsid w:val="00433981"/>
    <w:rsid w:val="00433F1A"/>
    <w:rsid w:val="0043403E"/>
    <w:rsid w:val="0043457E"/>
    <w:rsid w:val="00437199"/>
    <w:rsid w:val="00437EEC"/>
    <w:rsid w:val="00441596"/>
    <w:rsid w:val="00441C0E"/>
    <w:rsid w:val="00441CC0"/>
    <w:rsid w:val="0044220F"/>
    <w:rsid w:val="00442481"/>
    <w:rsid w:val="0044516A"/>
    <w:rsid w:val="00445553"/>
    <w:rsid w:val="00445956"/>
    <w:rsid w:val="0044641E"/>
    <w:rsid w:val="004500E2"/>
    <w:rsid w:val="00451310"/>
    <w:rsid w:val="004524A1"/>
    <w:rsid w:val="004532DD"/>
    <w:rsid w:val="00454FEF"/>
    <w:rsid w:val="004558AD"/>
    <w:rsid w:val="004561DF"/>
    <w:rsid w:val="0045654C"/>
    <w:rsid w:val="00456E35"/>
    <w:rsid w:val="00457082"/>
    <w:rsid w:val="0045739C"/>
    <w:rsid w:val="00457A3E"/>
    <w:rsid w:val="00457C80"/>
    <w:rsid w:val="00457CFE"/>
    <w:rsid w:val="00457EEC"/>
    <w:rsid w:val="00461D0B"/>
    <w:rsid w:val="00461D19"/>
    <w:rsid w:val="0046334D"/>
    <w:rsid w:val="00463668"/>
    <w:rsid w:val="00463B74"/>
    <w:rsid w:val="004644DB"/>
    <w:rsid w:val="00464E09"/>
    <w:rsid w:val="0046595F"/>
    <w:rsid w:val="00465BF3"/>
    <w:rsid w:val="0046665D"/>
    <w:rsid w:val="00466689"/>
    <w:rsid w:val="00466B89"/>
    <w:rsid w:val="00466F0B"/>
    <w:rsid w:val="00467ACD"/>
    <w:rsid w:val="004700ED"/>
    <w:rsid w:val="0047035D"/>
    <w:rsid w:val="0047077A"/>
    <w:rsid w:val="00471F02"/>
    <w:rsid w:val="004726AE"/>
    <w:rsid w:val="00472E1B"/>
    <w:rsid w:val="004730F9"/>
    <w:rsid w:val="0047357A"/>
    <w:rsid w:val="004739E8"/>
    <w:rsid w:val="00474032"/>
    <w:rsid w:val="00474257"/>
    <w:rsid w:val="00474B96"/>
    <w:rsid w:val="004778AD"/>
    <w:rsid w:val="00477A0F"/>
    <w:rsid w:val="0048055F"/>
    <w:rsid w:val="0048096A"/>
    <w:rsid w:val="0048195F"/>
    <w:rsid w:val="00481A89"/>
    <w:rsid w:val="004829ED"/>
    <w:rsid w:val="00483110"/>
    <w:rsid w:val="00483F81"/>
    <w:rsid w:val="00484322"/>
    <w:rsid w:val="00484518"/>
    <w:rsid w:val="00486F69"/>
    <w:rsid w:val="00487313"/>
    <w:rsid w:val="0048760A"/>
    <w:rsid w:val="0048768C"/>
    <w:rsid w:val="00491A1E"/>
    <w:rsid w:val="00491E16"/>
    <w:rsid w:val="0049242B"/>
    <w:rsid w:val="00492B4C"/>
    <w:rsid w:val="004935B5"/>
    <w:rsid w:val="00493794"/>
    <w:rsid w:val="00494B61"/>
    <w:rsid w:val="004950E7"/>
    <w:rsid w:val="004956DF"/>
    <w:rsid w:val="0049600F"/>
    <w:rsid w:val="0049604F"/>
    <w:rsid w:val="00496987"/>
    <w:rsid w:val="00497B5C"/>
    <w:rsid w:val="00497F74"/>
    <w:rsid w:val="004A1441"/>
    <w:rsid w:val="004A1CF0"/>
    <w:rsid w:val="004A28DC"/>
    <w:rsid w:val="004A2A00"/>
    <w:rsid w:val="004A2D3D"/>
    <w:rsid w:val="004A2D9C"/>
    <w:rsid w:val="004A3ABE"/>
    <w:rsid w:val="004A3EBA"/>
    <w:rsid w:val="004A47EA"/>
    <w:rsid w:val="004A4A9A"/>
    <w:rsid w:val="004A4D0F"/>
    <w:rsid w:val="004A5ED0"/>
    <w:rsid w:val="004A6084"/>
    <w:rsid w:val="004A63E3"/>
    <w:rsid w:val="004A63EF"/>
    <w:rsid w:val="004A69E2"/>
    <w:rsid w:val="004A73BD"/>
    <w:rsid w:val="004B055A"/>
    <w:rsid w:val="004B0566"/>
    <w:rsid w:val="004B137B"/>
    <w:rsid w:val="004B188F"/>
    <w:rsid w:val="004B1BA4"/>
    <w:rsid w:val="004B1BD3"/>
    <w:rsid w:val="004B25D4"/>
    <w:rsid w:val="004B291A"/>
    <w:rsid w:val="004B31AD"/>
    <w:rsid w:val="004B3EFF"/>
    <w:rsid w:val="004B4411"/>
    <w:rsid w:val="004B6F9E"/>
    <w:rsid w:val="004B703C"/>
    <w:rsid w:val="004B70FA"/>
    <w:rsid w:val="004B74D6"/>
    <w:rsid w:val="004C0D0D"/>
    <w:rsid w:val="004C12D0"/>
    <w:rsid w:val="004C163A"/>
    <w:rsid w:val="004C3843"/>
    <w:rsid w:val="004C44DB"/>
    <w:rsid w:val="004C5719"/>
    <w:rsid w:val="004C5849"/>
    <w:rsid w:val="004D00F1"/>
    <w:rsid w:val="004D2311"/>
    <w:rsid w:val="004D3D90"/>
    <w:rsid w:val="004D40F7"/>
    <w:rsid w:val="004D41FD"/>
    <w:rsid w:val="004D4784"/>
    <w:rsid w:val="004D5989"/>
    <w:rsid w:val="004D6333"/>
    <w:rsid w:val="004D695B"/>
    <w:rsid w:val="004D729E"/>
    <w:rsid w:val="004E0C36"/>
    <w:rsid w:val="004E13AB"/>
    <w:rsid w:val="004E16C4"/>
    <w:rsid w:val="004E1FD8"/>
    <w:rsid w:val="004E31C0"/>
    <w:rsid w:val="004E32DF"/>
    <w:rsid w:val="004E3FF6"/>
    <w:rsid w:val="004E4060"/>
    <w:rsid w:val="004E41E2"/>
    <w:rsid w:val="004E554D"/>
    <w:rsid w:val="004E674A"/>
    <w:rsid w:val="004E7289"/>
    <w:rsid w:val="004E7E8F"/>
    <w:rsid w:val="004E7F32"/>
    <w:rsid w:val="004F00BA"/>
    <w:rsid w:val="004F015C"/>
    <w:rsid w:val="004F2226"/>
    <w:rsid w:val="004F3AA2"/>
    <w:rsid w:val="004F4615"/>
    <w:rsid w:val="004F4D57"/>
    <w:rsid w:val="004F606F"/>
    <w:rsid w:val="004F6F67"/>
    <w:rsid w:val="004F723F"/>
    <w:rsid w:val="00500FC1"/>
    <w:rsid w:val="00501A86"/>
    <w:rsid w:val="00502397"/>
    <w:rsid w:val="005025E1"/>
    <w:rsid w:val="005026C4"/>
    <w:rsid w:val="00502D7D"/>
    <w:rsid w:val="00503720"/>
    <w:rsid w:val="00503867"/>
    <w:rsid w:val="00505207"/>
    <w:rsid w:val="00505564"/>
    <w:rsid w:val="005055E3"/>
    <w:rsid w:val="0050653B"/>
    <w:rsid w:val="00506FA7"/>
    <w:rsid w:val="00507641"/>
    <w:rsid w:val="005113FB"/>
    <w:rsid w:val="00511E26"/>
    <w:rsid w:val="005120B1"/>
    <w:rsid w:val="005122F0"/>
    <w:rsid w:val="005124FA"/>
    <w:rsid w:val="00512B61"/>
    <w:rsid w:val="005133DE"/>
    <w:rsid w:val="00514745"/>
    <w:rsid w:val="00515101"/>
    <w:rsid w:val="00515BED"/>
    <w:rsid w:val="005164D8"/>
    <w:rsid w:val="00516567"/>
    <w:rsid w:val="00516D90"/>
    <w:rsid w:val="00517185"/>
    <w:rsid w:val="005173CB"/>
    <w:rsid w:val="00517580"/>
    <w:rsid w:val="00517CCC"/>
    <w:rsid w:val="00520AD1"/>
    <w:rsid w:val="00520CEA"/>
    <w:rsid w:val="00521517"/>
    <w:rsid w:val="00521807"/>
    <w:rsid w:val="00523000"/>
    <w:rsid w:val="005230A6"/>
    <w:rsid w:val="00523188"/>
    <w:rsid w:val="00523E3F"/>
    <w:rsid w:val="00523F49"/>
    <w:rsid w:val="005240CB"/>
    <w:rsid w:val="00524BC8"/>
    <w:rsid w:val="00525167"/>
    <w:rsid w:val="00525843"/>
    <w:rsid w:val="00525E83"/>
    <w:rsid w:val="00530601"/>
    <w:rsid w:val="005323B6"/>
    <w:rsid w:val="0053248C"/>
    <w:rsid w:val="00532958"/>
    <w:rsid w:val="00533B9A"/>
    <w:rsid w:val="0053426B"/>
    <w:rsid w:val="00535C13"/>
    <w:rsid w:val="005402B8"/>
    <w:rsid w:val="0054062C"/>
    <w:rsid w:val="00541ED0"/>
    <w:rsid w:val="00542716"/>
    <w:rsid w:val="00543C61"/>
    <w:rsid w:val="005443CC"/>
    <w:rsid w:val="00544E68"/>
    <w:rsid w:val="005470E4"/>
    <w:rsid w:val="0054734D"/>
    <w:rsid w:val="00547665"/>
    <w:rsid w:val="005501F1"/>
    <w:rsid w:val="00550374"/>
    <w:rsid w:val="005504FF"/>
    <w:rsid w:val="00550B4E"/>
    <w:rsid w:val="0055299A"/>
    <w:rsid w:val="0055501D"/>
    <w:rsid w:val="0055624A"/>
    <w:rsid w:val="00556F23"/>
    <w:rsid w:val="0055717D"/>
    <w:rsid w:val="00557304"/>
    <w:rsid w:val="005601BB"/>
    <w:rsid w:val="00560939"/>
    <w:rsid w:val="00561A61"/>
    <w:rsid w:val="005620E1"/>
    <w:rsid w:val="00562818"/>
    <w:rsid w:val="00562A91"/>
    <w:rsid w:val="00562DCD"/>
    <w:rsid w:val="005630DF"/>
    <w:rsid w:val="0056360E"/>
    <w:rsid w:val="00563A62"/>
    <w:rsid w:val="00563D21"/>
    <w:rsid w:val="0056437C"/>
    <w:rsid w:val="005644BB"/>
    <w:rsid w:val="00564901"/>
    <w:rsid w:val="00564AC0"/>
    <w:rsid w:val="00564FB8"/>
    <w:rsid w:val="00565F01"/>
    <w:rsid w:val="005660E8"/>
    <w:rsid w:val="0056696E"/>
    <w:rsid w:val="00566E8A"/>
    <w:rsid w:val="005671D2"/>
    <w:rsid w:val="00567725"/>
    <w:rsid w:val="00567E2A"/>
    <w:rsid w:val="00570032"/>
    <w:rsid w:val="0057039F"/>
    <w:rsid w:val="005710AD"/>
    <w:rsid w:val="00571225"/>
    <w:rsid w:val="00571647"/>
    <w:rsid w:val="00571DAA"/>
    <w:rsid w:val="00572B6D"/>
    <w:rsid w:val="00573A4F"/>
    <w:rsid w:val="00574268"/>
    <w:rsid w:val="00576C61"/>
    <w:rsid w:val="00576D74"/>
    <w:rsid w:val="00577A9D"/>
    <w:rsid w:val="00580907"/>
    <w:rsid w:val="00580FFD"/>
    <w:rsid w:val="00581CF2"/>
    <w:rsid w:val="00582052"/>
    <w:rsid w:val="00583FB4"/>
    <w:rsid w:val="005841AA"/>
    <w:rsid w:val="005843B2"/>
    <w:rsid w:val="0058452F"/>
    <w:rsid w:val="00584837"/>
    <w:rsid w:val="00584CFF"/>
    <w:rsid w:val="00585D28"/>
    <w:rsid w:val="00586757"/>
    <w:rsid w:val="005871DF"/>
    <w:rsid w:val="0058751E"/>
    <w:rsid w:val="0058760F"/>
    <w:rsid w:val="00587863"/>
    <w:rsid w:val="00591982"/>
    <w:rsid w:val="00593B09"/>
    <w:rsid w:val="00594415"/>
    <w:rsid w:val="0059442A"/>
    <w:rsid w:val="00594449"/>
    <w:rsid w:val="00597E28"/>
    <w:rsid w:val="005A0958"/>
    <w:rsid w:val="005A0DB4"/>
    <w:rsid w:val="005A15B7"/>
    <w:rsid w:val="005A198C"/>
    <w:rsid w:val="005A1AD2"/>
    <w:rsid w:val="005A1F86"/>
    <w:rsid w:val="005A24E2"/>
    <w:rsid w:val="005A2571"/>
    <w:rsid w:val="005A2C3B"/>
    <w:rsid w:val="005A312C"/>
    <w:rsid w:val="005A3560"/>
    <w:rsid w:val="005A3810"/>
    <w:rsid w:val="005A3A59"/>
    <w:rsid w:val="005A40B7"/>
    <w:rsid w:val="005A5209"/>
    <w:rsid w:val="005B01AE"/>
    <w:rsid w:val="005B0531"/>
    <w:rsid w:val="005B1FA7"/>
    <w:rsid w:val="005B2090"/>
    <w:rsid w:val="005B2312"/>
    <w:rsid w:val="005B2418"/>
    <w:rsid w:val="005B2637"/>
    <w:rsid w:val="005B28BB"/>
    <w:rsid w:val="005B3FEC"/>
    <w:rsid w:val="005B4159"/>
    <w:rsid w:val="005B45D2"/>
    <w:rsid w:val="005B4EA8"/>
    <w:rsid w:val="005B5143"/>
    <w:rsid w:val="005B5553"/>
    <w:rsid w:val="005B625E"/>
    <w:rsid w:val="005B6974"/>
    <w:rsid w:val="005B7423"/>
    <w:rsid w:val="005B74BF"/>
    <w:rsid w:val="005B7D4F"/>
    <w:rsid w:val="005C0226"/>
    <w:rsid w:val="005C0E2F"/>
    <w:rsid w:val="005C1171"/>
    <w:rsid w:val="005C1EE8"/>
    <w:rsid w:val="005C3860"/>
    <w:rsid w:val="005C3C17"/>
    <w:rsid w:val="005C524D"/>
    <w:rsid w:val="005C5D6B"/>
    <w:rsid w:val="005C5E94"/>
    <w:rsid w:val="005C652E"/>
    <w:rsid w:val="005C66A4"/>
    <w:rsid w:val="005C75D2"/>
    <w:rsid w:val="005C7657"/>
    <w:rsid w:val="005C7882"/>
    <w:rsid w:val="005D004F"/>
    <w:rsid w:val="005D0238"/>
    <w:rsid w:val="005D1841"/>
    <w:rsid w:val="005D1EAD"/>
    <w:rsid w:val="005D203F"/>
    <w:rsid w:val="005D255C"/>
    <w:rsid w:val="005D2700"/>
    <w:rsid w:val="005D2F82"/>
    <w:rsid w:val="005D2FA3"/>
    <w:rsid w:val="005D34C1"/>
    <w:rsid w:val="005D3B50"/>
    <w:rsid w:val="005D5259"/>
    <w:rsid w:val="005D57ED"/>
    <w:rsid w:val="005D5C99"/>
    <w:rsid w:val="005D5CB2"/>
    <w:rsid w:val="005D6D41"/>
    <w:rsid w:val="005D7709"/>
    <w:rsid w:val="005D7E10"/>
    <w:rsid w:val="005E02EC"/>
    <w:rsid w:val="005E0693"/>
    <w:rsid w:val="005E0772"/>
    <w:rsid w:val="005E269A"/>
    <w:rsid w:val="005E353B"/>
    <w:rsid w:val="005E35CA"/>
    <w:rsid w:val="005E392E"/>
    <w:rsid w:val="005E3A0D"/>
    <w:rsid w:val="005E3C23"/>
    <w:rsid w:val="005E4424"/>
    <w:rsid w:val="005E46F1"/>
    <w:rsid w:val="005E5C54"/>
    <w:rsid w:val="005E70E2"/>
    <w:rsid w:val="005E7EA3"/>
    <w:rsid w:val="005E7FA3"/>
    <w:rsid w:val="005F0756"/>
    <w:rsid w:val="005F0757"/>
    <w:rsid w:val="005F08AB"/>
    <w:rsid w:val="005F0F8A"/>
    <w:rsid w:val="005F1D1F"/>
    <w:rsid w:val="005F1DB6"/>
    <w:rsid w:val="005F22EC"/>
    <w:rsid w:val="005F25F4"/>
    <w:rsid w:val="005F2717"/>
    <w:rsid w:val="005F3306"/>
    <w:rsid w:val="005F3360"/>
    <w:rsid w:val="005F39B2"/>
    <w:rsid w:val="005F3E14"/>
    <w:rsid w:val="005F3E57"/>
    <w:rsid w:val="005F57CE"/>
    <w:rsid w:val="005F6A4F"/>
    <w:rsid w:val="005F6DDA"/>
    <w:rsid w:val="005F7288"/>
    <w:rsid w:val="005F7584"/>
    <w:rsid w:val="00600241"/>
    <w:rsid w:val="00600CA2"/>
    <w:rsid w:val="00601524"/>
    <w:rsid w:val="00601A48"/>
    <w:rsid w:val="00602ACD"/>
    <w:rsid w:val="0060405A"/>
    <w:rsid w:val="006076D9"/>
    <w:rsid w:val="00607759"/>
    <w:rsid w:val="006079D4"/>
    <w:rsid w:val="00611EBD"/>
    <w:rsid w:val="00611F72"/>
    <w:rsid w:val="0061282C"/>
    <w:rsid w:val="00612967"/>
    <w:rsid w:val="00612DE2"/>
    <w:rsid w:val="00613511"/>
    <w:rsid w:val="006140A1"/>
    <w:rsid w:val="00614428"/>
    <w:rsid w:val="00614547"/>
    <w:rsid w:val="00614727"/>
    <w:rsid w:val="0061590E"/>
    <w:rsid w:val="006168C8"/>
    <w:rsid w:val="00617F54"/>
    <w:rsid w:val="00620E39"/>
    <w:rsid w:val="006216F3"/>
    <w:rsid w:val="00621805"/>
    <w:rsid w:val="00622322"/>
    <w:rsid w:val="00623663"/>
    <w:rsid w:val="00626260"/>
    <w:rsid w:val="00626E38"/>
    <w:rsid w:val="00627196"/>
    <w:rsid w:val="00627CAC"/>
    <w:rsid w:val="006303B1"/>
    <w:rsid w:val="00630787"/>
    <w:rsid w:val="006317D5"/>
    <w:rsid w:val="006318EB"/>
    <w:rsid w:val="00633050"/>
    <w:rsid w:val="006334A2"/>
    <w:rsid w:val="00633C2A"/>
    <w:rsid w:val="0063455E"/>
    <w:rsid w:val="00634FEC"/>
    <w:rsid w:val="00635064"/>
    <w:rsid w:val="006354F1"/>
    <w:rsid w:val="0063633C"/>
    <w:rsid w:val="006365F7"/>
    <w:rsid w:val="00636DED"/>
    <w:rsid w:val="00637EA3"/>
    <w:rsid w:val="00640A85"/>
    <w:rsid w:val="00641107"/>
    <w:rsid w:val="00641943"/>
    <w:rsid w:val="00642081"/>
    <w:rsid w:val="00645C29"/>
    <w:rsid w:val="0064672B"/>
    <w:rsid w:val="00647298"/>
    <w:rsid w:val="0064783B"/>
    <w:rsid w:val="006504DC"/>
    <w:rsid w:val="00650729"/>
    <w:rsid w:val="0065085F"/>
    <w:rsid w:val="0065086E"/>
    <w:rsid w:val="0065169B"/>
    <w:rsid w:val="00651723"/>
    <w:rsid w:val="00652A97"/>
    <w:rsid w:val="006535DC"/>
    <w:rsid w:val="00653B7F"/>
    <w:rsid w:val="0065476C"/>
    <w:rsid w:val="00655AB9"/>
    <w:rsid w:val="00657C7D"/>
    <w:rsid w:val="00657CFC"/>
    <w:rsid w:val="006607E0"/>
    <w:rsid w:val="006608E3"/>
    <w:rsid w:val="00660C2F"/>
    <w:rsid w:val="00660E5D"/>
    <w:rsid w:val="00660FCC"/>
    <w:rsid w:val="0066138D"/>
    <w:rsid w:val="00661694"/>
    <w:rsid w:val="00661FA7"/>
    <w:rsid w:val="006620C8"/>
    <w:rsid w:val="006625CD"/>
    <w:rsid w:val="00662987"/>
    <w:rsid w:val="00662BFA"/>
    <w:rsid w:val="00662E44"/>
    <w:rsid w:val="00663479"/>
    <w:rsid w:val="0066348A"/>
    <w:rsid w:val="00663523"/>
    <w:rsid w:val="00663583"/>
    <w:rsid w:val="006640F9"/>
    <w:rsid w:val="00664CC8"/>
    <w:rsid w:val="00664CD2"/>
    <w:rsid w:val="006653DE"/>
    <w:rsid w:val="006656AB"/>
    <w:rsid w:val="00666BCF"/>
    <w:rsid w:val="0067017C"/>
    <w:rsid w:val="0067186B"/>
    <w:rsid w:val="00672744"/>
    <w:rsid w:val="00672D07"/>
    <w:rsid w:val="00672ECB"/>
    <w:rsid w:val="006747C2"/>
    <w:rsid w:val="00674BE4"/>
    <w:rsid w:val="00674CAC"/>
    <w:rsid w:val="006751DE"/>
    <w:rsid w:val="006758DB"/>
    <w:rsid w:val="00675910"/>
    <w:rsid w:val="00675D08"/>
    <w:rsid w:val="00676004"/>
    <w:rsid w:val="006765F1"/>
    <w:rsid w:val="0067689C"/>
    <w:rsid w:val="006768E3"/>
    <w:rsid w:val="006771EE"/>
    <w:rsid w:val="006778FC"/>
    <w:rsid w:val="00680E79"/>
    <w:rsid w:val="00681362"/>
    <w:rsid w:val="00681CE9"/>
    <w:rsid w:val="00682081"/>
    <w:rsid w:val="006821E0"/>
    <w:rsid w:val="00683104"/>
    <w:rsid w:val="006837BF"/>
    <w:rsid w:val="00683DC8"/>
    <w:rsid w:val="00684107"/>
    <w:rsid w:val="006858B9"/>
    <w:rsid w:val="00687478"/>
    <w:rsid w:val="00687C0A"/>
    <w:rsid w:val="00690137"/>
    <w:rsid w:val="0069112E"/>
    <w:rsid w:val="0069176F"/>
    <w:rsid w:val="00692331"/>
    <w:rsid w:val="00692443"/>
    <w:rsid w:val="00692BAB"/>
    <w:rsid w:val="00693A4F"/>
    <w:rsid w:val="00693D28"/>
    <w:rsid w:val="00694B82"/>
    <w:rsid w:val="00694E2C"/>
    <w:rsid w:val="00698AB6"/>
    <w:rsid w:val="006A047C"/>
    <w:rsid w:val="006A17D1"/>
    <w:rsid w:val="006A1EE8"/>
    <w:rsid w:val="006A3196"/>
    <w:rsid w:val="006A3A8E"/>
    <w:rsid w:val="006A3CDC"/>
    <w:rsid w:val="006A5319"/>
    <w:rsid w:val="006A5B06"/>
    <w:rsid w:val="006A5D57"/>
    <w:rsid w:val="006B08F0"/>
    <w:rsid w:val="006B14C3"/>
    <w:rsid w:val="006B185B"/>
    <w:rsid w:val="006B1A21"/>
    <w:rsid w:val="006B22C8"/>
    <w:rsid w:val="006B32E2"/>
    <w:rsid w:val="006B3F43"/>
    <w:rsid w:val="006B54CD"/>
    <w:rsid w:val="006B6B33"/>
    <w:rsid w:val="006B762E"/>
    <w:rsid w:val="006B7E81"/>
    <w:rsid w:val="006C1A11"/>
    <w:rsid w:val="006C1E21"/>
    <w:rsid w:val="006C5504"/>
    <w:rsid w:val="006C5C78"/>
    <w:rsid w:val="006C65F4"/>
    <w:rsid w:val="006C77D5"/>
    <w:rsid w:val="006C7BDC"/>
    <w:rsid w:val="006C7D40"/>
    <w:rsid w:val="006C7F70"/>
    <w:rsid w:val="006D0402"/>
    <w:rsid w:val="006D0EF3"/>
    <w:rsid w:val="006D1A23"/>
    <w:rsid w:val="006D3B30"/>
    <w:rsid w:val="006D488B"/>
    <w:rsid w:val="006D5088"/>
    <w:rsid w:val="006D5636"/>
    <w:rsid w:val="006D5A8C"/>
    <w:rsid w:val="006D5AC4"/>
    <w:rsid w:val="006D6381"/>
    <w:rsid w:val="006D7F53"/>
    <w:rsid w:val="006E05A8"/>
    <w:rsid w:val="006E1A9D"/>
    <w:rsid w:val="006E2B42"/>
    <w:rsid w:val="006E317E"/>
    <w:rsid w:val="006E34B5"/>
    <w:rsid w:val="006E4850"/>
    <w:rsid w:val="006E5097"/>
    <w:rsid w:val="006E51FC"/>
    <w:rsid w:val="006E54BF"/>
    <w:rsid w:val="006E5FD0"/>
    <w:rsid w:val="006E63CF"/>
    <w:rsid w:val="006E664D"/>
    <w:rsid w:val="006E68E4"/>
    <w:rsid w:val="006F0C42"/>
    <w:rsid w:val="006F1C29"/>
    <w:rsid w:val="006F2E0F"/>
    <w:rsid w:val="006F3DF0"/>
    <w:rsid w:val="006F4964"/>
    <w:rsid w:val="006F4E2E"/>
    <w:rsid w:val="006F57F5"/>
    <w:rsid w:val="006F6D4E"/>
    <w:rsid w:val="006F712A"/>
    <w:rsid w:val="006F78A4"/>
    <w:rsid w:val="007005C2"/>
    <w:rsid w:val="007009C2"/>
    <w:rsid w:val="00701D99"/>
    <w:rsid w:val="0070284E"/>
    <w:rsid w:val="00703990"/>
    <w:rsid w:val="00703CBB"/>
    <w:rsid w:val="00704371"/>
    <w:rsid w:val="00704E1F"/>
    <w:rsid w:val="00704EDE"/>
    <w:rsid w:val="0070534A"/>
    <w:rsid w:val="00706D93"/>
    <w:rsid w:val="007079D6"/>
    <w:rsid w:val="00710418"/>
    <w:rsid w:val="0071070E"/>
    <w:rsid w:val="007108E5"/>
    <w:rsid w:val="00711F39"/>
    <w:rsid w:val="0071260E"/>
    <w:rsid w:val="007127F8"/>
    <w:rsid w:val="00713276"/>
    <w:rsid w:val="00714D7D"/>
    <w:rsid w:val="00714DCD"/>
    <w:rsid w:val="007154C4"/>
    <w:rsid w:val="007154F6"/>
    <w:rsid w:val="007168D6"/>
    <w:rsid w:val="007168DB"/>
    <w:rsid w:val="00716D76"/>
    <w:rsid w:val="0071763B"/>
    <w:rsid w:val="007178D1"/>
    <w:rsid w:val="0072002F"/>
    <w:rsid w:val="007204BE"/>
    <w:rsid w:val="0072051C"/>
    <w:rsid w:val="00720C40"/>
    <w:rsid w:val="00721D19"/>
    <w:rsid w:val="00721E39"/>
    <w:rsid w:val="007221D9"/>
    <w:rsid w:val="007225BA"/>
    <w:rsid w:val="007232E6"/>
    <w:rsid w:val="0072343B"/>
    <w:rsid w:val="00724118"/>
    <w:rsid w:val="0072526E"/>
    <w:rsid w:val="00725C5A"/>
    <w:rsid w:val="00726022"/>
    <w:rsid w:val="0072630C"/>
    <w:rsid w:val="00726737"/>
    <w:rsid w:val="00726866"/>
    <w:rsid w:val="00726F14"/>
    <w:rsid w:val="007307B5"/>
    <w:rsid w:val="007307D1"/>
    <w:rsid w:val="0073293C"/>
    <w:rsid w:val="00735A20"/>
    <w:rsid w:val="007402A4"/>
    <w:rsid w:val="00740C7E"/>
    <w:rsid w:val="00742149"/>
    <w:rsid w:val="00742B3F"/>
    <w:rsid w:val="00743E1B"/>
    <w:rsid w:val="0074472A"/>
    <w:rsid w:val="007453E3"/>
    <w:rsid w:val="00745886"/>
    <w:rsid w:val="007459BB"/>
    <w:rsid w:val="00745D5E"/>
    <w:rsid w:val="007468DA"/>
    <w:rsid w:val="00747020"/>
    <w:rsid w:val="00750337"/>
    <w:rsid w:val="007503AE"/>
    <w:rsid w:val="00750D6B"/>
    <w:rsid w:val="00751AF2"/>
    <w:rsid w:val="00751DCA"/>
    <w:rsid w:val="00752494"/>
    <w:rsid w:val="00752C2B"/>
    <w:rsid w:val="00753E00"/>
    <w:rsid w:val="00754FCE"/>
    <w:rsid w:val="00755C57"/>
    <w:rsid w:val="00755DCA"/>
    <w:rsid w:val="007572E1"/>
    <w:rsid w:val="00757E83"/>
    <w:rsid w:val="00757FAF"/>
    <w:rsid w:val="00761429"/>
    <w:rsid w:val="0076212C"/>
    <w:rsid w:val="00762E84"/>
    <w:rsid w:val="007640F5"/>
    <w:rsid w:val="0076493B"/>
    <w:rsid w:val="007656C5"/>
    <w:rsid w:val="00765F2B"/>
    <w:rsid w:val="00767044"/>
    <w:rsid w:val="007671ED"/>
    <w:rsid w:val="00767BD2"/>
    <w:rsid w:val="00770254"/>
    <w:rsid w:val="007713A3"/>
    <w:rsid w:val="00772291"/>
    <w:rsid w:val="00772B3C"/>
    <w:rsid w:val="007734CA"/>
    <w:rsid w:val="007746F3"/>
    <w:rsid w:val="00774E4F"/>
    <w:rsid w:val="007757F9"/>
    <w:rsid w:val="007762EF"/>
    <w:rsid w:val="00776326"/>
    <w:rsid w:val="007765AD"/>
    <w:rsid w:val="0077691E"/>
    <w:rsid w:val="00776EDA"/>
    <w:rsid w:val="00777E71"/>
    <w:rsid w:val="00777FEB"/>
    <w:rsid w:val="007802AB"/>
    <w:rsid w:val="00780588"/>
    <w:rsid w:val="00780CD8"/>
    <w:rsid w:val="00780FF8"/>
    <w:rsid w:val="00781104"/>
    <w:rsid w:val="0078116B"/>
    <w:rsid w:val="007825A5"/>
    <w:rsid w:val="007826C3"/>
    <w:rsid w:val="00783234"/>
    <w:rsid w:val="0078337B"/>
    <w:rsid w:val="00783489"/>
    <w:rsid w:val="007836C0"/>
    <w:rsid w:val="007842B2"/>
    <w:rsid w:val="00784341"/>
    <w:rsid w:val="0078539B"/>
    <w:rsid w:val="00785663"/>
    <w:rsid w:val="007860CE"/>
    <w:rsid w:val="00786877"/>
    <w:rsid w:val="00786CB9"/>
    <w:rsid w:val="007874AD"/>
    <w:rsid w:val="00787934"/>
    <w:rsid w:val="0079001C"/>
    <w:rsid w:val="007906B2"/>
    <w:rsid w:val="007919A0"/>
    <w:rsid w:val="00791ABB"/>
    <w:rsid w:val="007925C6"/>
    <w:rsid w:val="0079318A"/>
    <w:rsid w:val="0079351E"/>
    <w:rsid w:val="00793F13"/>
    <w:rsid w:val="0079430F"/>
    <w:rsid w:val="0079441E"/>
    <w:rsid w:val="007948E9"/>
    <w:rsid w:val="0079590E"/>
    <w:rsid w:val="007A1015"/>
    <w:rsid w:val="007A10A5"/>
    <w:rsid w:val="007A1F4E"/>
    <w:rsid w:val="007A23E3"/>
    <w:rsid w:val="007A3D70"/>
    <w:rsid w:val="007A3E09"/>
    <w:rsid w:val="007A3FBC"/>
    <w:rsid w:val="007A4128"/>
    <w:rsid w:val="007A4310"/>
    <w:rsid w:val="007A49C8"/>
    <w:rsid w:val="007A77B2"/>
    <w:rsid w:val="007B076A"/>
    <w:rsid w:val="007B0F96"/>
    <w:rsid w:val="007B1AD6"/>
    <w:rsid w:val="007B28DF"/>
    <w:rsid w:val="007B39D9"/>
    <w:rsid w:val="007B3A67"/>
    <w:rsid w:val="007B46D0"/>
    <w:rsid w:val="007B4783"/>
    <w:rsid w:val="007B4ED7"/>
    <w:rsid w:val="007B64B4"/>
    <w:rsid w:val="007B65EE"/>
    <w:rsid w:val="007B686A"/>
    <w:rsid w:val="007C1185"/>
    <w:rsid w:val="007C1B3C"/>
    <w:rsid w:val="007C1C21"/>
    <w:rsid w:val="007C1D86"/>
    <w:rsid w:val="007C4208"/>
    <w:rsid w:val="007C4800"/>
    <w:rsid w:val="007C7B43"/>
    <w:rsid w:val="007D040C"/>
    <w:rsid w:val="007D0E72"/>
    <w:rsid w:val="007D1577"/>
    <w:rsid w:val="007D1B42"/>
    <w:rsid w:val="007D225B"/>
    <w:rsid w:val="007D2425"/>
    <w:rsid w:val="007D2A33"/>
    <w:rsid w:val="007D3B3B"/>
    <w:rsid w:val="007D4065"/>
    <w:rsid w:val="007D512A"/>
    <w:rsid w:val="007D56AD"/>
    <w:rsid w:val="007D76A3"/>
    <w:rsid w:val="007E147B"/>
    <w:rsid w:val="007E1A30"/>
    <w:rsid w:val="007E35E3"/>
    <w:rsid w:val="007E3A1A"/>
    <w:rsid w:val="007E4A97"/>
    <w:rsid w:val="007E551C"/>
    <w:rsid w:val="007E75BC"/>
    <w:rsid w:val="007E7A61"/>
    <w:rsid w:val="007F0BD6"/>
    <w:rsid w:val="007F167F"/>
    <w:rsid w:val="007F1998"/>
    <w:rsid w:val="007F1B78"/>
    <w:rsid w:val="007F3CE4"/>
    <w:rsid w:val="007F4F9B"/>
    <w:rsid w:val="007F5303"/>
    <w:rsid w:val="007F68F0"/>
    <w:rsid w:val="007F72C2"/>
    <w:rsid w:val="007F7F57"/>
    <w:rsid w:val="007F7F84"/>
    <w:rsid w:val="00800358"/>
    <w:rsid w:val="00800815"/>
    <w:rsid w:val="00801C57"/>
    <w:rsid w:val="00802607"/>
    <w:rsid w:val="008036DB"/>
    <w:rsid w:val="0080390D"/>
    <w:rsid w:val="00804AEC"/>
    <w:rsid w:val="00805CAD"/>
    <w:rsid w:val="00806065"/>
    <w:rsid w:val="008063A3"/>
    <w:rsid w:val="00806512"/>
    <w:rsid w:val="00807625"/>
    <w:rsid w:val="00807F46"/>
    <w:rsid w:val="00810375"/>
    <w:rsid w:val="008105D9"/>
    <w:rsid w:val="00811041"/>
    <w:rsid w:val="00812058"/>
    <w:rsid w:val="00813243"/>
    <w:rsid w:val="00814B1A"/>
    <w:rsid w:val="00815153"/>
    <w:rsid w:val="00815AC8"/>
    <w:rsid w:val="0081651B"/>
    <w:rsid w:val="00816702"/>
    <w:rsid w:val="008169FE"/>
    <w:rsid w:val="00816D85"/>
    <w:rsid w:val="00817C13"/>
    <w:rsid w:val="0082012F"/>
    <w:rsid w:val="00820593"/>
    <w:rsid w:val="00820606"/>
    <w:rsid w:val="008207E1"/>
    <w:rsid w:val="0082198F"/>
    <w:rsid w:val="00821C33"/>
    <w:rsid w:val="008230AF"/>
    <w:rsid w:val="008239B1"/>
    <w:rsid w:val="008242F9"/>
    <w:rsid w:val="00824C2D"/>
    <w:rsid w:val="0082504F"/>
    <w:rsid w:val="00826555"/>
    <w:rsid w:val="00826EFB"/>
    <w:rsid w:val="00827399"/>
    <w:rsid w:val="00827BA6"/>
    <w:rsid w:val="0083010D"/>
    <w:rsid w:val="008307D7"/>
    <w:rsid w:val="00830EA5"/>
    <w:rsid w:val="00832281"/>
    <w:rsid w:val="00833229"/>
    <w:rsid w:val="008367F4"/>
    <w:rsid w:val="00836801"/>
    <w:rsid w:val="00836C94"/>
    <w:rsid w:val="00837F69"/>
    <w:rsid w:val="0084033F"/>
    <w:rsid w:val="0084129D"/>
    <w:rsid w:val="00841571"/>
    <w:rsid w:val="008419EB"/>
    <w:rsid w:val="008425AD"/>
    <w:rsid w:val="0084301C"/>
    <w:rsid w:val="008434E5"/>
    <w:rsid w:val="008453BA"/>
    <w:rsid w:val="0084589C"/>
    <w:rsid w:val="00845B97"/>
    <w:rsid w:val="00846300"/>
    <w:rsid w:val="008468A0"/>
    <w:rsid w:val="00847F4D"/>
    <w:rsid w:val="00853306"/>
    <w:rsid w:val="00853307"/>
    <w:rsid w:val="00853BB1"/>
    <w:rsid w:val="00853DFA"/>
    <w:rsid w:val="00854582"/>
    <w:rsid w:val="0085478D"/>
    <w:rsid w:val="00855472"/>
    <w:rsid w:val="0085677D"/>
    <w:rsid w:val="008567D7"/>
    <w:rsid w:val="00860002"/>
    <w:rsid w:val="00860411"/>
    <w:rsid w:val="00861C49"/>
    <w:rsid w:val="00861D14"/>
    <w:rsid w:val="00862B4C"/>
    <w:rsid w:val="008638EC"/>
    <w:rsid w:val="008648E7"/>
    <w:rsid w:val="00864A33"/>
    <w:rsid w:val="00864EE8"/>
    <w:rsid w:val="0086515A"/>
    <w:rsid w:val="00865D19"/>
    <w:rsid w:val="008666FE"/>
    <w:rsid w:val="00866922"/>
    <w:rsid w:val="0086711A"/>
    <w:rsid w:val="00871975"/>
    <w:rsid w:val="00872E2D"/>
    <w:rsid w:val="00873BDF"/>
    <w:rsid w:val="00874248"/>
    <w:rsid w:val="0087543B"/>
    <w:rsid w:val="00875F65"/>
    <w:rsid w:val="008766F3"/>
    <w:rsid w:val="00876BDE"/>
    <w:rsid w:val="00876E79"/>
    <w:rsid w:val="008771C1"/>
    <w:rsid w:val="00880185"/>
    <w:rsid w:val="00880C26"/>
    <w:rsid w:val="00880FC1"/>
    <w:rsid w:val="008811F2"/>
    <w:rsid w:val="00881F7F"/>
    <w:rsid w:val="00882F84"/>
    <w:rsid w:val="00883197"/>
    <w:rsid w:val="00884B5E"/>
    <w:rsid w:val="00884C0C"/>
    <w:rsid w:val="0088583F"/>
    <w:rsid w:val="00885ECA"/>
    <w:rsid w:val="00887080"/>
    <w:rsid w:val="008873E0"/>
    <w:rsid w:val="00887BD1"/>
    <w:rsid w:val="00887F49"/>
    <w:rsid w:val="0089033A"/>
    <w:rsid w:val="008907B3"/>
    <w:rsid w:val="00890F14"/>
    <w:rsid w:val="0089114B"/>
    <w:rsid w:val="0089312B"/>
    <w:rsid w:val="00893442"/>
    <w:rsid w:val="00894AD1"/>
    <w:rsid w:val="008962B0"/>
    <w:rsid w:val="008A03EC"/>
    <w:rsid w:val="008A141D"/>
    <w:rsid w:val="008A1D1F"/>
    <w:rsid w:val="008A2462"/>
    <w:rsid w:val="008A2DCB"/>
    <w:rsid w:val="008A38D3"/>
    <w:rsid w:val="008A41F1"/>
    <w:rsid w:val="008A4927"/>
    <w:rsid w:val="008A66FF"/>
    <w:rsid w:val="008A6960"/>
    <w:rsid w:val="008A731E"/>
    <w:rsid w:val="008B007E"/>
    <w:rsid w:val="008B0312"/>
    <w:rsid w:val="008B0509"/>
    <w:rsid w:val="008B078C"/>
    <w:rsid w:val="008B09C2"/>
    <w:rsid w:val="008B134F"/>
    <w:rsid w:val="008B2DCA"/>
    <w:rsid w:val="008B2E31"/>
    <w:rsid w:val="008B3A2D"/>
    <w:rsid w:val="008B3E34"/>
    <w:rsid w:val="008B3E95"/>
    <w:rsid w:val="008B621D"/>
    <w:rsid w:val="008B6803"/>
    <w:rsid w:val="008B7AB8"/>
    <w:rsid w:val="008C1B9B"/>
    <w:rsid w:val="008C1F03"/>
    <w:rsid w:val="008C2310"/>
    <w:rsid w:val="008C25B6"/>
    <w:rsid w:val="008C26EB"/>
    <w:rsid w:val="008C3331"/>
    <w:rsid w:val="008C3642"/>
    <w:rsid w:val="008C3AA1"/>
    <w:rsid w:val="008C3EE2"/>
    <w:rsid w:val="008C4363"/>
    <w:rsid w:val="008C43FD"/>
    <w:rsid w:val="008C4E0D"/>
    <w:rsid w:val="008C5A41"/>
    <w:rsid w:val="008C6D94"/>
    <w:rsid w:val="008C6F33"/>
    <w:rsid w:val="008D217A"/>
    <w:rsid w:val="008D2FD4"/>
    <w:rsid w:val="008D3C46"/>
    <w:rsid w:val="008D3DF6"/>
    <w:rsid w:val="008D497D"/>
    <w:rsid w:val="008D5997"/>
    <w:rsid w:val="008D5F95"/>
    <w:rsid w:val="008D714F"/>
    <w:rsid w:val="008E0324"/>
    <w:rsid w:val="008E0B0D"/>
    <w:rsid w:val="008E1915"/>
    <w:rsid w:val="008E1E3D"/>
    <w:rsid w:val="008E2721"/>
    <w:rsid w:val="008E4985"/>
    <w:rsid w:val="008E6012"/>
    <w:rsid w:val="008E62CB"/>
    <w:rsid w:val="008E647B"/>
    <w:rsid w:val="008E64A7"/>
    <w:rsid w:val="008F080E"/>
    <w:rsid w:val="008F0C49"/>
    <w:rsid w:val="008F11FF"/>
    <w:rsid w:val="008F173B"/>
    <w:rsid w:val="008F1A7B"/>
    <w:rsid w:val="008F2881"/>
    <w:rsid w:val="008F29B3"/>
    <w:rsid w:val="008F3DD3"/>
    <w:rsid w:val="008F460B"/>
    <w:rsid w:val="008F474F"/>
    <w:rsid w:val="008F6ABC"/>
    <w:rsid w:val="00901998"/>
    <w:rsid w:val="00902231"/>
    <w:rsid w:val="009025FA"/>
    <w:rsid w:val="00902DC7"/>
    <w:rsid w:val="0090324F"/>
    <w:rsid w:val="009034DF"/>
    <w:rsid w:val="0090390C"/>
    <w:rsid w:val="00903937"/>
    <w:rsid w:val="00904285"/>
    <w:rsid w:val="00904B52"/>
    <w:rsid w:val="009063AB"/>
    <w:rsid w:val="009066DA"/>
    <w:rsid w:val="00906D0C"/>
    <w:rsid w:val="00906FE0"/>
    <w:rsid w:val="00907203"/>
    <w:rsid w:val="009074BB"/>
    <w:rsid w:val="00907638"/>
    <w:rsid w:val="00910528"/>
    <w:rsid w:val="00910919"/>
    <w:rsid w:val="00910CE9"/>
    <w:rsid w:val="00910EEB"/>
    <w:rsid w:val="00912644"/>
    <w:rsid w:val="00912ADE"/>
    <w:rsid w:val="00913900"/>
    <w:rsid w:val="0091423F"/>
    <w:rsid w:val="009152F7"/>
    <w:rsid w:val="00915526"/>
    <w:rsid w:val="00915FD3"/>
    <w:rsid w:val="00916A2E"/>
    <w:rsid w:val="00916B1D"/>
    <w:rsid w:val="009176C3"/>
    <w:rsid w:val="00917A9B"/>
    <w:rsid w:val="009208E6"/>
    <w:rsid w:val="009208F1"/>
    <w:rsid w:val="00920A94"/>
    <w:rsid w:val="00920D21"/>
    <w:rsid w:val="00920F63"/>
    <w:rsid w:val="009215A9"/>
    <w:rsid w:val="009219FA"/>
    <w:rsid w:val="0092228C"/>
    <w:rsid w:val="00922AE9"/>
    <w:rsid w:val="009258C1"/>
    <w:rsid w:val="00926157"/>
    <w:rsid w:val="00926A2C"/>
    <w:rsid w:val="00930407"/>
    <w:rsid w:val="00930477"/>
    <w:rsid w:val="009305AB"/>
    <w:rsid w:val="00930AD8"/>
    <w:rsid w:val="0093198A"/>
    <w:rsid w:val="009333D1"/>
    <w:rsid w:val="00933D7C"/>
    <w:rsid w:val="00933D84"/>
    <w:rsid w:val="009340E0"/>
    <w:rsid w:val="009341B1"/>
    <w:rsid w:val="009352ED"/>
    <w:rsid w:val="0093674B"/>
    <w:rsid w:val="0093751F"/>
    <w:rsid w:val="00937C33"/>
    <w:rsid w:val="009401B4"/>
    <w:rsid w:val="00940635"/>
    <w:rsid w:val="00940AD2"/>
    <w:rsid w:val="00940F3E"/>
    <w:rsid w:val="00940FD0"/>
    <w:rsid w:val="0094120F"/>
    <w:rsid w:val="009413FA"/>
    <w:rsid w:val="00941610"/>
    <w:rsid w:val="00942069"/>
    <w:rsid w:val="00942333"/>
    <w:rsid w:val="0094299F"/>
    <w:rsid w:val="009429FD"/>
    <w:rsid w:val="00943429"/>
    <w:rsid w:val="00943B36"/>
    <w:rsid w:val="00943E5E"/>
    <w:rsid w:val="0094419D"/>
    <w:rsid w:val="009457C9"/>
    <w:rsid w:val="00945AF1"/>
    <w:rsid w:val="00950056"/>
    <w:rsid w:val="0095221D"/>
    <w:rsid w:val="00952DED"/>
    <w:rsid w:val="009536B5"/>
    <w:rsid w:val="00953970"/>
    <w:rsid w:val="009539D0"/>
    <w:rsid w:val="009539D6"/>
    <w:rsid w:val="009547EA"/>
    <w:rsid w:val="00954AAD"/>
    <w:rsid w:val="00955426"/>
    <w:rsid w:val="00956BD1"/>
    <w:rsid w:val="009572BE"/>
    <w:rsid w:val="0095752D"/>
    <w:rsid w:val="00960097"/>
    <w:rsid w:val="0096244C"/>
    <w:rsid w:val="009630C2"/>
    <w:rsid w:val="0096332D"/>
    <w:rsid w:val="009638B5"/>
    <w:rsid w:val="00964046"/>
    <w:rsid w:val="00965168"/>
    <w:rsid w:val="009654C8"/>
    <w:rsid w:val="0096778E"/>
    <w:rsid w:val="009679AB"/>
    <w:rsid w:val="0097320A"/>
    <w:rsid w:val="009734E4"/>
    <w:rsid w:val="00973A84"/>
    <w:rsid w:val="009741A7"/>
    <w:rsid w:val="0097468D"/>
    <w:rsid w:val="00974799"/>
    <w:rsid w:val="009747D0"/>
    <w:rsid w:val="0097499F"/>
    <w:rsid w:val="00974AA9"/>
    <w:rsid w:val="00975E80"/>
    <w:rsid w:val="009766A2"/>
    <w:rsid w:val="00976DEB"/>
    <w:rsid w:val="0097744D"/>
    <w:rsid w:val="00977D0D"/>
    <w:rsid w:val="00977DC8"/>
    <w:rsid w:val="00977E22"/>
    <w:rsid w:val="00980774"/>
    <w:rsid w:val="00980802"/>
    <w:rsid w:val="009811C0"/>
    <w:rsid w:val="00981356"/>
    <w:rsid w:val="009814D9"/>
    <w:rsid w:val="00981747"/>
    <w:rsid w:val="009820AB"/>
    <w:rsid w:val="0098217F"/>
    <w:rsid w:val="00982E87"/>
    <w:rsid w:val="00984618"/>
    <w:rsid w:val="009859F3"/>
    <w:rsid w:val="00986407"/>
    <w:rsid w:val="00986DBF"/>
    <w:rsid w:val="00986E36"/>
    <w:rsid w:val="00990560"/>
    <w:rsid w:val="009918CE"/>
    <w:rsid w:val="00991C50"/>
    <w:rsid w:val="00991E8F"/>
    <w:rsid w:val="00992AAC"/>
    <w:rsid w:val="00993121"/>
    <w:rsid w:val="00993539"/>
    <w:rsid w:val="00993C06"/>
    <w:rsid w:val="00993C0C"/>
    <w:rsid w:val="00993EE1"/>
    <w:rsid w:val="0099499F"/>
    <w:rsid w:val="00994CAE"/>
    <w:rsid w:val="009958A5"/>
    <w:rsid w:val="00995B09"/>
    <w:rsid w:val="00996016"/>
    <w:rsid w:val="00996AF4"/>
    <w:rsid w:val="0099738F"/>
    <w:rsid w:val="0099750E"/>
    <w:rsid w:val="009977EA"/>
    <w:rsid w:val="00997EF2"/>
    <w:rsid w:val="009A02BE"/>
    <w:rsid w:val="009A09BB"/>
    <w:rsid w:val="009A0D4B"/>
    <w:rsid w:val="009A0E38"/>
    <w:rsid w:val="009A2661"/>
    <w:rsid w:val="009A4103"/>
    <w:rsid w:val="009A414C"/>
    <w:rsid w:val="009A4E60"/>
    <w:rsid w:val="009A579C"/>
    <w:rsid w:val="009A5A7B"/>
    <w:rsid w:val="009A5F0B"/>
    <w:rsid w:val="009A660F"/>
    <w:rsid w:val="009A6B33"/>
    <w:rsid w:val="009B06CD"/>
    <w:rsid w:val="009B3295"/>
    <w:rsid w:val="009B363C"/>
    <w:rsid w:val="009B3E68"/>
    <w:rsid w:val="009B5D10"/>
    <w:rsid w:val="009B67D0"/>
    <w:rsid w:val="009B6F6A"/>
    <w:rsid w:val="009C11A7"/>
    <w:rsid w:val="009C14D8"/>
    <w:rsid w:val="009C1A97"/>
    <w:rsid w:val="009C1CB9"/>
    <w:rsid w:val="009C21B4"/>
    <w:rsid w:val="009C3280"/>
    <w:rsid w:val="009C3D30"/>
    <w:rsid w:val="009C4336"/>
    <w:rsid w:val="009C59CB"/>
    <w:rsid w:val="009C746E"/>
    <w:rsid w:val="009C7DA9"/>
    <w:rsid w:val="009C7F79"/>
    <w:rsid w:val="009D0236"/>
    <w:rsid w:val="009D0B95"/>
    <w:rsid w:val="009D31FE"/>
    <w:rsid w:val="009D40B4"/>
    <w:rsid w:val="009D5CDC"/>
    <w:rsid w:val="009D6300"/>
    <w:rsid w:val="009D7393"/>
    <w:rsid w:val="009E0C27"/>
    <w:rsid w:val="009E0F69"/>
    <w:rsid w:val="009E1391"/>
    <w:rsid w:val="009E2EAE"/>
    <w:rsid w:val="009E4B25"/>
    <w:rsid w:val="009E5C9D"/>
    <w:rsid w:val="009E6DDD"/>
    <w:rsid w:val="009E7EF4"/>
    <w:rsid w:val="009F1173"/>
    <w:rsid w:val="009F1B3C"/>
    <w:rsid w:val="009F1B76"/>
    <w:rsid w:val="009F1BA5"/>
    <w:rsid w:val="009F1C77"/>
    <w:rsid w:val="009F1D9F"/>
    <w:rsid w:val="009F303C"/>
    <w:rsid w:val="009F3081"/>
    <w:rsid w:val="009F352D"/>
    <w:rsid w:val="009F36AE"/>
    <w:rsid w:val="009F3A23"/>
    <w:rsid w:val="009F3A5B"/>
    <w:rsid w:val="009F4539"/>
    <w:rsid w:val="009F4646"/>
    <w:rsid w:val="009F4A57"/>
    <w:rsid w:val="009F4E66"/>
    <w:rsid w:val="009F5615"/>
    <w:rsid w:val="009F7EE7"/>
    <w:rsid w:val="00A00515"/>
    <w:rsid w:val="00A00B60"/>
    <w:rsid w:val="00A01360"/>
    <w:rsid w:val="00A015C0"/>
    <w:rsid w:val="00A01DA2"/>
    <w:rsid w:val="00A02D5A"/>
    <w:rsid w:val="00A0341A"/>
    <w:rsid w:val="00A04C1A"/>
    <w:rsid w:val="00A05417"/>
    <w:rsid w:val="00A07121"/>
    <w:rsid w:val="00A108BD"/>
    <w:rsid w:val="00A1257C"/>
    <w:rsid w:val="00A13A20"/>
    <w:rsid w:val="00A147C5"/>
    <w:rsid w:val="00A15DA9"/>
    <w:rsid w:val="00A16094"/>
    <w:rsid w:val="00A16E2F"/>
    <w:rsid w:val="00A172FA"/>
    <w:rsid w:val="00A17751"/>
    <w:rsid w:val="00A20395"/>
    <w:rsid w:val="00A2122A"/>
    <w:rsid w:val="00A22177"/>
    <w:rsid w:val="00A225EA"/>
    <w:rsid w:val="00A226C8"/>
    <w:rsid w:val="00A23CDB"/>
    <w:rsid w:val="00A25AE3"/>
    <w:rsid w:val="00A26532"/>
    <w:rsid w:val="00A2699C"/>
    <w:rsid w:val="00A27903"/>
    <w:rsid w:val="00A3019E"/>
    <w:rsid w:val="00A308BC"/>
    <w:rsid w:val="00A30F62"/>
    <w:rsid w:val="00A33139"/>
    <w:rsid w:val="00A33B12"/>
    <w:rsid w:val="00A36001"/>
    <w:rsid w:val="00A361F8"/>
    <w:rsid w:val="00A362DB"/>
    <w:rsid w:val="00A37D87"/>
    <w:rsid w:val="00A401B4"/>
    <w:rsid w:val="00A401D0"/>
    <w:rsid w:val="00A412CC"/>
    <w:rsid w:val="00A42357"/>
    <w:rsid w:val="00A428F0"/>
    <w:rsid w:val="00A44F1F"/>
    <w:rsid w:val="00A45930"/>
    <w:rsid w:val="00A45F7D"/>
    <w:rsid w:val="00A46213"/>
    <w:rsid w:val="00A463E8"/>
    <w:rsid w:val="00A46D56"/>
    <w:rsid w:val="00A47FC9"/>
    <w:rsid w:val="00A50B08"/>
    <w:rsid w:val="00A50F11"/>
    <w:rsid w:val="00A52069"/>
    <w:rsid w:val="00A542C1"/>
    <w:rsid w:val="00A558D4"/>
    <w:rsid w:val="00A55CE1"/>
    <w:rsid w:val="00A565A5"/>
    <w:rsid w:val="00A574E7"/>
    <w:rsid w:val="00A57CB4"/>
    <w:rsid w:val="00A604AA"/>
    <w:rsid w:val="00A62F31"/>
    <w:rsid w:val="00A6354F"/>
    <w:rsid w:val="00A637F5"/>
    <w:rsid w:val="00A639AE"/>
    <w:rsid w:val="00A640FE"/>
    <w:rsid w:val="00A646CE"/>
    <w:rsid w:val="00A65553"/>
    <w:rsid w:val="00A65A9B"/>
    <w:rsid w:val="00A66043"/>
    <w:rsid w:val="00A6629C"/>
    <w:rsid w:val="00A66EC7"/>
    <w:rsid w:val="00A67490"/>
    <w:rsid w:val="00A703BB"/>
    <w:rsid w:val="00A70438"/>
    <w:rsid w:val="00A70BAA"/>
    <w:rsid w:val="00A71777"/>
    <w:rsid w:val="00A73324"/>
    <w:rsid w:val="00A73630"/>
    <w:rsid w:val="00A736CE"/>
    <w:rsid w:val="00A738B5"/>
    <w:rsid w:val="00A771CC"/>
    <w:rsid w:val="00A77622"/>
    <w:rsid w:val="00A778B8"/>
    <w:rsid w:val="00A77D76"/>
    <w:rsid w:val="00A80871"/>
    <w:rsid w:val="00A808FA"/>
    <w:rsid w:val="00A80AC6"/>
    <w:rsid w:val="00A811CD"/>
    <w:rsid w:val="00A81550"/>
    <w:rsid w:val="00A83C67"/>
    <w:rsid w:val="00A845C0"/>
    <w:rsid w:val="00A8705B"/>
    <w:rsid w:val="00A87A75"/>
    <w:rsid w:val="00A87CB4"/>
    <w:rsid w:val="00A90613"/>
    <w:rsid w:val="00A926C2"/>
    <w:rsid w:val="00A9298D"/>
    <w:rsid w:val="00A92F1A"/>
    <w:rsid w:val="00A93B30"/>
    <w:rsid w:val="00A94D7F"/>
    <w:rsid w:val="00A95897"/>
    <w:rsid w:val="00A95F48"/>
    <w:rsid w:val="00A96099"/>
    <w:rsid w:val="00A978E2"/>
    <w:rsid w:val="00A97ECF"/>
    <w:rsid w:val="00AA0B11"/>
    <w:rsid w:val="00AA0B54"/>
    <w:rsid w:val="00AA242E"/>
    <w:rsid w:val="00AA2475"/>
    <w:rsid w:val="00AA273B"/>
    <w:rsid w:val="00AA2BEF"/>
    <w:rsid w:val="00AA3745"/>
    <w:rsid w:val="00AA3853"/>
    <w:rsid w:val="00AA45C5"/>
    <w:rsid w:val="00AA493F"/>
    <w:rsid w:val="00AA52E3"/>
    <w:rsid w:val="00AA533E"/>
    <w:rsid w:val="00AA6057"/>
    <w:rsid w:val="00AA781E"/>
    <w:rsid w:val="00AB05A8"/>
    <w:rsid w:val="00AB07EF"/>
    <w:rsid w:val="00AB11F0"/>
    <w:rsid w:val="00AB2FD8"/>
    <w:rsid w:val="00AB33CA"/>
    <w:rsid w:val="00AB360A"/>
    <w:rsid w:val="00AB3ADA"/>
    <w:rsid w:val="00AB40E4"/>
    <w:rsid w:val="00AB509F"/>
    <w:rsid w:val="00AB54DF"/>
    <w:rsid w:val="00AB57F8"/>
    <w:rsid w:val="00AB6E88"/>
    <w:rsid w:val="00AB738D"/>
    <w:rsid w:val="00AB7BBE"/>
    <w:rsid w:val="00AB7ED4"/>
    <w:rsid w:val="00AC2962"/>
    <w:rsid w:val="00AC2F42"/>
    <w:rsid w:val="00AC34E6"/>
    <w:rsid w:val="00AC3569"/>
    <w:rsid w:val="00AC48D9"/>
    <w:rsid w:val="00AC50EC"/>
    <w:rsid w:val="00AC5175"/>
    <w:rsid w:val="00AC5B02"/>
    <w:rsid w:val="00AC627B"/>
    <w:rsid w:val="00AC6286"/>
    <w:rsid w:val="00ACAB7D"/>
    <w:rsid w:val="00AD048E"/>
    <w:rsid w:val="00AD1181"/>
    <w:rsid w:val="00AD1690"/>
    <w:rsid w:val="00AD21B6"/>
    <w:rsid w:val="00AD2EA1"/>
    <w:rsid w:val="00AD369C"/>
    <w:rsid w:val="00AD3BA1"/>
    <w:rsid w:val="00AD44BE"/>
    <w:rsid w:val="00AD48A9"/>
    <w:rsid w:val="00AD4AC5"/>
    <w:rsid w:val="00AD53D2"/>
    <w:rsid w:val="00AD66C6"/>
    <w:rsid w:val="00AD6935"/>
    <w:rsid w:val="00AD71F4"/>
    <w:rsid w:val="00AE046B"/>
    <w:rsid w:val="00AE04E9"/>
    <w:rsid w:val="00AE0FDD"/>
    <w:rsid w:val="00AE2364"/>
    <w:rsid w:val="00AE3530"/>
    <w:rsid w:val="00AE3A7B"/>
    <w:rsid w:val="00AE4021"/>
    <w:rsid w:val="00AE492B"/>
    <w:rsid w:val="00AE4B4A"/>
    <w:rsid w:val="00AE4D08"/>
    <w:rsid w:val="00AE61D2"/>
    <w:rsid w:val="00AE77FD"/>
    <w:rsid w:val="00AF01FD"/>
    <w:rsid w:val="00AF088A"/>
    <w:rsid w:val="00AF097C"/>
    <w:rsid w:val="00AF0B92"/>
    <w:rsid w:val="00AF0C84"/>
    <w:rsid w:val="00AF2140"/>
    <w:rsid w:val="00AF308D"/>
    <w:rsid w:val="00AF416A"/>
    <w:rsid w:val="00AF4DF0"/>
    <w:rsid w:val="00AF51F0"/>
    <w:rsid w:val="00AF568C"/>
    <w:rsid w:val="00AF60C8"/>
    <w:rsid w:val="00AF631C"/>
    <w:rsid w:val="00AF778B"/>
    <w:rsid w:val="00B00013"/>
    <w:rsid w:val="00B00476"/>
    <w:rsid w:val="00B006CE"/>
    <w:rsid w:val="00B00884"/>
    <w:rsid w:val="00B01573"/>
    <w:rsid w:val="00B01594"/>
    <w:rsid w:val="00B01862"/>
    <w:rsid w:val="00B01DF2"/>
    <w:rsid w:val="00B0212B"/>
    <w:rsid w:val="00B03256"/>
    <w:rsid w:val="00B033AE"/>
    <w:rsid w:val="00B04582"/>
    <w:rsid w:val="00B06B25"/>
    <w:rsid w:val="00B07234"/>
    <w:rsid w:val="00B10B61"/>
    <w:rsid w:val="00B10C5B"/>
    <w:rsid w:val="00B113EF"/>
    <w:rsid w:val="00B114F1"/>
    <w:rsid w:val="00B12470"/>
    <w:rsid w:val="00B127C1"/>
    <w:rsid w:val="00B13238"/>
    <w:rsid w:val="00B153F7"/>
    <w:rsid w:val="00B15A52"/>
    <w:rsid w:val="00B20611"/>
    <w:rsid w:val="00B20D39"/>
    <w:rsid w:val="00B21470"/>
    <w:rsid w:val="00B225F6"/>
    <w:rsid w:val="00B227A5"/>
    <w:rsid w:val="00B2295F"/>
    <w:rsid w:val="00B229B8"/>
    <w:rsid w:val="00B22ECE"/>
    <w:rsid w:val="00B245A5"/>
    <w:rsid w:val="00B24BC6"/>
    <w:rsid w:val="00B26758"/>
    <w:rsid w:val="00B27BC2"/>
    <w:rsid w:val="00B30006"/>
    <w:rsid w:val="00B301E1"/>
    <w:rsid w:val="00B316D6"/>
    <w:rsid w:val="00B31B38"/>
    <w:rsid w:val="00B331C1"/>
    <w:rsid w:val="00B335B7"/>
    <w:rsid w:val="00B344E6"/>
    <w:rsid w:val="00B34D7D"/>
    <w:rsid w:val="00B3534C"/>
    <w:rsid w:val="00B362B0"/>
    <w:rsid w:val="00B364FA"/>
    <w:rsid w:val="00B36F11"/>
    <w:rsid w:val="00B36FDC"/>
    <w:rsid w:val="00B37393"/>
    <w:rsid w:val="00B37FBA"/>
    <w:rsid w:val="00B405A3"/>
    <w:rsid w:val="00B4107F"/>
    <w:rsid w:val="00B4315B"/>
    <w:rsid w:val="00B43D55"/>
    <w:rsid w:val="00B44FF9"/>
    <w:rsid w:val="00B45E43"/>
    <w:rsid w:val="00B45F76"/>
    <w:rsid w:val="00B46C31"/>
    <w:rsid w:val="00B46CB4"/>
    <w:rsid w:val="00B4748E"/>
    <w:rsid w:val="00B47C50"/>
    <w:rsid w:val="00B47EA4"/>
    <w:rsid w:val="00B50CF5"/>
    <w:rsid w:val="00B525A4"/>
    <w:rsid w:val="00B53149"/>
    <w:rsid w:val="00B53268"/>
    <w:rsid w:val="00B53382"/>
    <w:rsid w:val="00B54909"/>
    <w:rsid w:val="00B54BF2"/>
    <w:rsid w:val="00B55036"/>
    <w:rsid w:val="00B552DD"/>
    <w:rsid w:val="00B55DF2"/>
    <w:rsid w:val="00B56289"/>
    <w:rsid w:val="00B562BB"/>
    <w:rsid w:val="00B56637"/>
    <w:rsid w:val="00B5675D"/>
    <w:rsid w:val="00B5691B"/>
    <w:rsid w:val="00B56E59"/>
    <w:rsid w:val="00B57426"/>
    <w:rsid w:val="00B60730"/>
    <w:rsid w:val="00B61D02"/>
    <w:rsid w:val="00B61E8A"/>
    <w:rsid w:val="00B6277D"/>
    <w:rsid w:val="00B63085"/>
    <w:rsid w:val="00B6405E"/>
    <w:rsid w:val="00B64986"/>
    <w:rsid w:val="00B64A3E"/>
    <w:rsid w:val="00B64B92"/>
    <w:rsid w:val="00B64CFE"/>
    <w:rsid w:val="00B64EC7"/>
    <w:rsid w:val="00B6522B"/>
    <w:rsid w:val="00B65AD8"/>
    <w:rsid w:val="00B65F19"/>
    <w:rsid w:val="00B65FF3"/>
    <w:rsid w:val="00B66596"/>
    <w:rsid w:val="00B6677D"/>
    <w:rsid w:val="00B66903"/>
    <w:rsid w:val="00B66DD8"/>
    <w:rsid w:val="00B70C50"/>
    <w:rsid w:val="00B70E2C"/>
    <w:rsid w:val="00B72017"/>
    <w:rsid w:val="00B7218E"/>
    <w:rsid w:val="00B723DB"/>
    <w:rsid w:val="00B72913"/>
    <w:rsid w:val="00B737E3"/>
    <w:rsid w:val="00B73B52"/>
    <w:rsid w:val="00B73B9C"/>
    <w:rsid w:val="00B74718"/>
    <w:rsid w:val="00B74D1C"/>
    <w:rsid w:val="00B75D67"/>
    <w:rsid w:val="00B76214"/>
    <w:rsid w:val="00B77C52"/>
    <w:rsid w:val="00B817B8"/>
    <w:rsid w:val="00B81FBD"/>
    <w:rsid w:val="00B830BF"/>
    <w:rsid w:val="00B832BD"/>
    <w:rsid w:val="00B84761"/>
    <w:rsid w:val="00B847D7"/>
    <w:rsid w:val="00B84B84"/>
    <w:rsid w:val="00B85D8B"/>
    <w:rsid w:val="00B86CF1"/>
    <w:rsid w:val="00B87815"/>
    <w:rsid w:val="00B90A41"/>
    <w:rsid w:val="00B92F20"/>
    <w:rsid w:val="00B92F43"/>
    <w:rsid w:val="00B93082"/>
    <w:rsid w:val="00B942B4"/>
    <w:rsid w:val="00B94A4A"/>
    <w:rsid w:val="00B95340"/>
    <w:rsid w:val="00B95421"/>
    <w:rsid w:val="00B95A96"/>
    <w:rsid w:val="00B95DB2"/>
    <w:rsid w:val="00B96387"/>
    <w:rsid w:val="00B9641C"/>
    <w:rsid w:val="00B96538"/>
    <w:rsid w:val="00B96E91"/>
    <w:rsid w:val="00BA057F"/>
    <w:rsid w:val="00BA05B7"/>
    <w:rsid w:val="00BA0AC0"/>
    <w:rsid w:val="00BA125D"/>
    <w:rsid w:val="00BA1A38"/>
    <w:rsid w:val="00BA1F4E"/>
    <w:rsid w:val="00BA29CA"/>
    <w:rsid w:val="00BA2B83"/>
    <w:rsid w:val="00BA2CFE"/>
    <w:rsid w:val="00BA3DBE"/>
    <w:rsid w:val="00BA43A4"/>
    <w:rsid w:val="00BA46C9"/>
    <w:rsid w:val="00BA54AE"/>
    <w:rsid w:val="00BA5A91"/>
    <w:rsid w:val="00BA5E90"/>
    <w:rsid w:val="00BA6132"/>
    <w:rsid w:val="00BA6723"/>
    <w:rsid w:val="00BB0CC7"/>
    <w:rsid w:val="00BB1A2F"/>
    <w:rsid w:val="00BB1D63"/>
    <w:rsid w:val="00BB4B12"/>
    <w:rsid w:val="00BB50FC"/>
    <w:rsid w:val="00BB52AA"/>
    <w:rsid w:val="00BB588E"/>
    <w:rsid w:val="00BB5B79"/>
    <w:rsid w:val="00BB619E"/>
    <w:rsid w:val="00BB68F8"/>
    <w:rsid w:val="00BB7037"/>
    <w:rsid w:val="00BB7681"/>
    <w:rsid w:val="00BB7C28"/>
    <w:rsid w:val="00BC05E0"/>
    <w:rsid w:val="00BC10D3"/>
    <w:rsid w:val="00BC19BB"/>
    <w:rsid w:val="00BC1DA6"/>
    <w:rsid w:val="00BC3B4B"/>
    <w:rsid w:val="00BC3D40"/>
    <w:rsid w:val="00BC495C"/>
    <w:rsid w:val="00BC4D86"/>
    <w:rsid w:val="00BC526F"/>
    <w:rsid w:val="00BC54CC"/>
    <w:rsid w:val="00BC6CB0"/>
    <w:rsid w:val="00BC6FE7"/>
    <w:rsid w:val="00BC72BB"/>
    <w:rsid w:val="00BC7418"/>
    <w:rsid w:val="00BD15C9"/>
    <w:rsid w:val="00BD1656"/>
    <w:rsid w:val="00BD1692"/>
    <w:rsid w:val="00BD3C99"/>
    <w:rsid w:val="00BD3D97"/>
    <w:rsid w:val="00BD420A"/>
    <w:rsid w:val="00BD472A"/>
    <w:rsid w:val="00BD4F63"/>
    <w:rsid w:val="00BD6469"/>
    <w:rsid w:val="00BD64C5"/>
    <w:rsid w:val="00BD7427"/>
    <w:rsid w:val="00BE03D4"/>
    <w:rsid w:val="00BE06A6"/>
    <w:rsid w:val="00BE0ECF"/>
    <w:rsid w:val="00BE1089"/>
    <w:rsid w:val="00BE24D9"/>
    <w:rsid w:val="00BE32B5"/>
    <w:rsid w:val="00BE66D0"/>
    <w:rsid w:val="00BE79C5"/>
    <w:rsid w:val="00BE7B15"/>
    <w:rsid w:val="00BE7B8C"/>
    <w:rsid w:val="00BE7DBE"/>
    <w:rsid w:val="00BE7EF6"/>
    <w:rsid w:val="00BF015A"/>
    <w:rsid w:val="00BF0797"/>
    <w:rsid w:val="00BF1872"/>
    <w:rsid w:val="00BF19F7"/>
    <w:rsid w:val="00BF1BF0"/>
    <w:rsid w:val="00BF2672"/>
    <w:rsid w:val="00BF3768"/>
    <w:rsid w:val="00BF3E48"/>
    <w:rsid w:val="00BF5D9F"/>
    <w:rsid w:val="00BF628D"/>
    <w:rsid w:val="00BF687D"/>
    <w:rsid w:val="00BF6D9B"/>
    <w:rsid w:val="00BF6EE5"/>
    <w:rsid w:val="00C00AC2"/>
    <w:rsid w:val="00C00ED2"/>
    <w:rsid w:val="00C01386"/>
    <w:rsid w:val="00C018F4"/>
    <w:rsid w:val="00C02068"/>
    <w:rsid w:val="00C03E6B"/>
    <w:rsid w:val="00C05BFD"/>
    <w:rsid w:val="00C06047"/>
    <w:rsid w:val="00C06727"/>
    <w:rsid w:val="00C06A33"/>
    <w:rsid w:val="00C10D4D"/>
    <w:rsid w:val="00C11852"/>
    <w:rsid w:val="00C1242A"/>
    <w:rsid w:val="00C124B8"/>
    <w:rsid w:val="00C13F80"/>
    <w:rsid w:val="00C15071"/>
    <w:rsid w:val="00C156F0"/>
    <w:rsid w:val="00C15C9D"/>
    <w:rsid w:val="00C15F7B"/>
    <w:rsid w:val="00C16616"/>
    <w:rsid w:val="00C17364"/>
    <w:rsid w:val="00C17C3D"/>
    <w:rsid w:val="00C215A5"/>
    <w:rsid w:val="00C22309"/>
    <w:rsid w:val="00C23075"/>
    <w:rsid w:val="00C2329D"/>
    <w:rsid w:val="00C243AA"/>
    <w:rsid w:val="00C2464C"/>
    <w:rsid w:val="00C249F0"/>
    <w:rsid w:val="00C24B48"/>
    <w:rsid w:val="00C25104"/>
    <w:rsid w:val="00C25732"/>
    <w:rsid w:val="00C259E9"/>
    <w:rsid w:val="00C25BD5"/>
    <w:rsid w:val="00C25EE9"/>
    <w:rsid w:val="00C26078"/>
    <w:rsid w:val="00C26AA6"/>
    <w:rsid w:val="00C273AA"/>
    <w:rsid w:val="00C27F3D"/>
    <w:rsid w:val="00C30D17"/>
    <w:rsid w:val="00C31C51"/>
    <w:rsid w:val="00C31D46"/>
    <w:rsid w:val="00C323A8"/>
    <w:rsid w:val="00C33468"/>
    <w:rsid w:val="00C34FA5"/>
    <w:rsid w:val="00C3505B"/>
    <w:rsid w:val="00C35254"/>
    <w:rsid w:val="00C35650"/>
    <w:rsid w:val="00C36445"/>
    <w:rsid w:val="00C365AC"/>
    <w:rsid w:val="00C366C7"/>
    <w:rsid w:val="00C36FFF"/>
    <w:rsid w:val="00C370A4"/>
    <w:rsid w:val="00C370D1"/>
    <w:rsid w:val="00C37636"/>
    <w:rsid w:val="00C379B9"/>
    <w:rsid w:val="00C4004E"/>
    <w:rsid w:val="00C412B8"/>
    <w:rsid w:val="00C4168D"/>
    <w:rsid w:val="00C421D8"/>
    <w:rsid w:val="00C425D2"/>
    <w:rsid w:val="00C430FF"/>
    <w:rsid w:val="00C43336"/>
    <w:rsid w:val="00C4356A"/>
    <w:rsid w:val="00C43889"/>
    <w:rsid w:val="00C438A1"/>
    <w:rsid w:val="00C44623"/>
    <w:rsid w:val="00C45054"/>
    <w:rsid w:val="00C467CA"/>
    <w:rsid w:val="00C478C1"/>
    <w:rsid w:val="00C479CF"/>
    <w:rsid w:val="00C517A8"/>
    <w:rsid w:val="00C51A4C"/>
    <w:rsid w:val="00C5233F"/>
    <w:rsid w:val="00C530D8"/>
    <w:rsid w:val="00C5340A"/>
    <w:rsid w:val="00C55755"/>
    <w:rsid w:val="00C56DA1"/>
    <w:rsid w:val="00C619D1"/>
    <w:rsid w:val="00C61A42"/>
    <w:rsid w:val="00C61B18"/>
    <w:rsid w:val="00C62C47"/>
    <w:rsid w:val="00C63076"/>
    <w:rsid w:val="00C63E2B"/>
    <w:rsid w:val="00C644E3"/>
    <w:rsid w:val="00C64BE2"/>
    <w:rsid w:val="00C64E58"/>
    <w:rsid w:val="00C65007"/>
    <w:rsid w:val="00C6525E"/>
    <w:rsid w:val="00C6633B"/>
    <w:rsid w:val="00C71183"/>
    <w:rsid w:val="00C71FF2"/>
    <w:rsid w:val="00C728EB"/>
    <w:rsid w:val="00C7416E"/>
    <w:rsid w:val="00C7475A"/>
    <w:rsid w:val="00C7502A"/>
    <w:rsid w:val="00C751D3"/>
    <w:rsid w:val="00C769D0"/>
    <w:rsid w:val="00C76FCE"/>
    <w:rsid w:val="00C77ED6"/>
    <w:rsid w:val="00C8041E"/>
    <w:rsid w:val="00C806BF"/>
    <w:rsid w:val="00C80AC9"/>
    <w:rsid w:val="00C812FE"/>
    <w:rsid w:val="00C816AF"/>
    <w:rsid w:val="00C819DB"/>
    <w:rsid w:val="00C81D4E"/>
    <w:rsid w:val="00C81DAB"/>
    <w:rsid w:val="00C81E5B"/>
    <w:rsid w:val="00C81F92"/>
    <w:rsid w:val="00C832F2"/>
    <w:rsid w:val="00C84456"/>
    <w:rsid w:val="00C84BE1"/>
    <w:rsid w:val="00C85485"/>
    <w:rsid w:val="00C85A49"/>
    <w:rsid w:val="00C900A9"/>
    <w:rsid w:val="00C9098C"/>
    <w:rsid w:val="00C916FB"/>
    <w:rsid w:val="00C92B33"/>
    <w:rsid w:val="00C9340E"/>
    <w:rsid w:val="00C93B4C"/>
    <w:rsid w:val="00C93C6C"/>
    <w:rsid w:val="00C93EB8"/>
    <w:rsid w:val="00C943FD"/>
    <w:rsid w:val="00C94701"/>
    <w:rsid w:val="00C96D26"/>
    <w:rsid w:val="00C97B65"/>
    <w:rsid w:val="00CA17A3"/>
    <w:rsid w:val="00CA1BF6"/>
    <w:rsid w:val="00CA289D"/>
    <w:rsid w:val="00CA2ED8"/>
    <w:rsid w:val="00CA3A46"/>
    <w:rsid w:val="00CA4C61"/>
    <w:rsid w:val="00CA4D2C"/>
    <w:rsid w:val="00CA603F"/>
    <w:rsid w:val="00CA740E"/>
    <w:rsid w:val="00CA7751"/>
    <w:rsid w:val="00CB0490"/>
    <w:rsid w:val="00CB10F8"/>
    <w:rsid w:val="00CB1B81"/>
    <w:rsid w:val="00CB20B5"/>
    <w:rsid w:val="00CB21B7"/>
    <w:rsid w:val="00CB2A16"/>
    <w:rsid w:val="00CB3D82"/>
    <w:rsid w:val="00CB4B0C"/>
    <w:rsid w:val="00CB5EDF"/>
    <w:rsid w:val="00CB611C"/>
    <w:rsid w:val="00CB64D7"/>
    <w:rsid w:val="00CB673C"/>
    <w:rsid w:val="00CB68FC"/>
    <w:rsid w:val="00CB72B6"/>
    <w:rsid w:val="00CC1F8F"/>
    <w:rsid w:val="00CC3F93"/>
    <w:rsid w:val="00CC5BEC"/>
    <w:rsid w:val="00CC5DE6"/>
    <w:rsid w:val="00CC5E4A"/>
    <w:rsid w:val="00CC6786"/>
    <w:rsid w:val="00CC6D1D"/>
    <w:rsid w:val="00CC70F5"/>
    <w:rsid w:val="00CC71EE"/>
    <w:rsid w:val="00CC79ED"/>
    <w:rsid w:val="00CC7E60"/>
    <w:rsid w:val="00CC7E9B"/>
    <w:rsid w:val="00CD04C6"/>
    <w:rsid w:val="00CD0CD5"/>
    <w:rsid w:val="00CD0E27"/>
    <w:rsid w:val="00CD1218"/>
    <w:rsid w:val="00CD131A"/>
    <w:rsid w:val="00CD20D0"/>
    <w:rsid w:val="00CD3B77"/>
    <w:rsid w:val="00CD4001"/>
    <w:rsid w:val="00CD480D"/>
    <w:rsid w:val="00CD55BB"/>
    <w:rsid w:val="00CD57FD"/>
    <w:rsid w:val="00CD6F17"/>
    <w:rsid w:val="00CD7570"/>
    <w:rsid w:val="00CD7D73"/>
    <w:rsid w:val="00CE08EB"/>
    <w:rsid w:val="00CE110B"/>
    <w:rsid w:val="00CE1227"/>
    <w:rsid w:val="00CE1576"/>
    <w:rsid w:val="00CE158A"/>
    <w:rsid w:val="00CE16E4"/>
    <w:rsid w:val="00CE1CEC"/>
    <w:rsid w:val="00CE1D32"/>
    <w:rsid w:val="00CE2002"/>
    <w:rsid w:val="00CE2BE7"/>
    <w:rsid w:val="00CE36D1"/>
    <w:rsid w:val="00CE3900"/>
    <w:rsid w:val="00CE3C4D"/>
    <w:rsid w:val="00CE504F"/>
    <w:rsid w:val="00CE6992"/>
    <w:rsid w:val="00CE6CCA"/>
    <w:rsid w:val="00CE7662"/>
    <w:rsid w:val="00CE7AE4"/>
    <w:rsid w:val="00CF03EC"/>
    <w:rsid w:val="00CF0457"/>
    <w:rsid w:val="00CF0E04"/>
    <w:rsid w:val="00CF3474"/>
    <w:rsid w:val="00CF39A2"/>
    <w:rsid w:val="00CF4062"/>
    <w:rsid w:val="00CF410B"/>
    <w:rsid w:val="00CF4903"/>
    <w:rsid w:val="00CF5C91"/>
    <w:rsid w:val="00CF5E95"/>
    <w:rsid w:val="00CF672C"/>
    <w:rsid w:val="00CF683B"/>
    <w:rsid w:val="00CF7BBA"/>
    <w:rsid w:val="00D006A0"/>
    <w:rsid w:val="00D00F83"/>
    <w:rsid w:val="00D02F0D"/>
    <w:rsid w:val="00D02F26"/>
    <w:rsid w:val="00D03768"/>
    <w:rsid w:val="00D03DBA"/>
    <w:rsid w:val="00D03F3C"/>
    <w:rsid w:val="00D0402C"/>
    <w:rsid w:val="00D0781D"/>
    <w:rsid w:val="00D10188"/>
    <w:rsid w:val="00D10653"/>
    <w:rsid w:val="00D111C9"/>
    <w:rsid w:val="00D114BC"/>
    <w:rsid w:val="00D11DE7"/>
    <w:rsid w:val="00D11F4D"/>
    <w:rsid w:val="00D12290"/>
    <w:rsid w:val="00D13467"/>
    <w:rsid w:val="00D1431D"/>
    <w:rsid w:val="00D146D4"/>
    <w:rsid w:val="00D14D61"/>
    <w:rsid w:val="00D1565A"/>
    <w:rsid w:val="00D15670"/>
    <w:rsid w:val="00D1587F"/>
    <w:rsid w:val="00D15DC1"/>
    <w:rsid w:val="00D16061"/>
    <w:rsid w:val="00D16655"/>
    <w:rsid w:val="00D166CF"/>
    <w:rsid w:val="00D16707"/>
    <w:rsid w:val="00D17120"/>
    <w:rsid w:val="00D174CB"/>
    <w:rsid w:val="00D17964"/>
    <w:rsid w:val="00D17F5C"/>
    <w:rsid w:val="00D21624"/>
    <w:rsid w:val="00D227C5"/>
    <w:rsid w:val="00D23155"/>
    <w:rsid w:val="00D235A8"/>
    <w:rsid w:val="00D243E0"/>
    <w:rsid w:val="00D24C9E"/>
    <w:rsid w:val="00D26A3E"/>
    <w:rsid w:val="00D270A7"/>
    <w:rsid w:val="00D31C31"/>
    <w:rsid w:val="00D327D3"/>
    <w:rsid w:val="00D32A77"/>
    <w:rsid w:val="00D33ABF"/>
    <w:rsid w:val="00D33ACC"/>
    <w:rsid w:val="00D341DE"/>
    <w:rsid w:val="00D351AB"/>
    <w:rsid w:val="00D355D7"/>
    <w:rsid w:val="00D35717"/>
    <w:rsid w:val="00D3585B"/>
    <w:rsid w:val="00D37577"/>
    <w:rsid w:val="00D37D0E"/>
    <w:rsid w:val="00D40658"/>
    <w:rsid w:val="00D4085C"/>
    <w:rsid w:val="00D40EEB"/>
    <w:rsid w:val="00D414D2"/>
    <w:rsid w:val="00D41557"/>
    <w:rsid w:val="00D41979"/>
    <w:rsid w:val="00D41BB7"/>
    <w:rsid w:val="00D42C17"/>
    <w:rsid w:val="00D434E4"/>
    <w:rsid w:val="00D4590E"/>
    <w:rsid w:val="00D46406"/>
    <w:rsid w:val="00D4663B"/>
    <w:rsid w:val="00D47217"/>
    <w:rsid w:val="00D472B6"/>
    <w:rsid w:val="00D4774A"/>
    <w:rsid w:val="00D51162"/>
    <w:rsid w:val="00D5571C"/>
    <w:rsid w:val="00D563C4"/>
    <w:rsid w:val="00D56A95"/>
    <w:rsid w:val="00D5766A"/>
    <w:rsid w:val="00D61521"/>
    <w:rsid w:val="00D62FAF"/>
    <w:rsid w:val="00D637FA"/>
    <w:rsid w:val="00D64466"/>
    <w:rsid w:val="00D64DC6"/>
    <w:rsid w:val="00D6549D"/>
    <w:rsid w:val="00D65730"/>
    <w:rsid w:val="00D66935"/>
    <w:rsid w:val="00D6767F"/>
    <w:rsid w:val="00D6778D"/>
    <w:rsid w:val="00D679BA"/>
    <w:rsid w:val="00D713BD"/>
    <w:rsid w:val="00D717F5"/>
    <w:rsid w:val="00D71BB6"/>
    <w:rsid w:val="00D72105"/>
    <w:rsid w:val="00D726A9"/>
    <w:rsid w:val="00D72A18"/>
    <w:rsid w:val="00D748B5"/>
    <w:rsid w:val="00D76F4B"/>
    <w:rsid w:val="00D77B44"/>
    <w:rsid w:val="00D8045A"/>
    <w:rsid w:val="00D806C2"/>
    <w:rsid w:val="00D80783"/>
    <w:rsid w:val="00D80788"/>
    <w:rsid w:val="00D80ACE"/>
    <w:rsid w:val="00D8129F"/>
    <w:rsid w:val="00D81B47"/>
    <w:rsid w:val="00D81DCD"/>
    <w:rsid w:val="00D82CD6"/>
    <w:rsid w:val="00D82F82"/>
    <w:rsid w:val="00D8453D"/>
    <w:rsid w:val="00D84E3D"/>
    <w:rsid w:val="00D861A9"/>
    <w:rsid w:val="00D86285"/>
    <w:rsid w:val="00D863C8"/>
    <w:rsid w:val="00D87579"/>
    <w:rsid w:val="00D9071C"/>
    <w:rsid w:val="00D91AAC"/>
    <w:rsid w:val="00D91F25"/>
    <w:rsid w:val="00D91F3E"/>
    <w:rsid w:val="00D9240C"/>
    <w:rsid w:val="00D9244B"/>
    <w:rsid w:val="00D9293F"/>
    <w:rsid w:val="00D92E64"/>
    <w:rsid w:val="00D9317A"/>
    <w:rsid w:val="00D94162"/>
    <w:rsid w:val="00D944EF"/>
    <w:rsid w:val="00D9450F"/>
    <w:rsid w:val="00D94A4F"/>
    <w:rsid w:val="00D94DDB"/>
    <w:rsid w:val="00D95295"/>
    <w:rsid w:val="00D9564A"/>
    <w:rsid w:val="00D95A89"/>
    <w:rsid w:val="00D96586"/>
    <w:rsid w:val="00DA0108"/>
    <w:rsid w:val="00DA02BB"/>
    <w:rsid w:val="00DA18E4"/>
    <w:rsid w:val="00DA4060"/>
    <w:rsid w:val="00DA476D"/>
    <w:rsid w:val="00DA496A"/>
    <w:rsid w:val="00DA5FDB"/>
    <w:rsid w:val="00DA60EE"/>
    <w:rsid w:val="00DA6322"/>
    <w:rsid w:val="00DA772F"/>
    <w:rsid w:val="00DB10D3"/>
    <w:rsid w:val="00DB1A0E"/>
    <w:rsid w:val="00DB2010"/>
    <w:rsid w:val="00DB24F4"/>
    <w:rsid w:val="00DB3255"/>
    <w:rsid w:val="00DB3D9C"/>
    <w:rsid w:val="00DB4D50"/>
    <w:rsid w:val="00DB5FE6"/>
    <w:rsid w:val="00DB6714"/>
    <w:rsid w:val="00DB6F65"/>
    <w:rsid w:val="00DC0070"/>
    <w:rsid w:val="00DC0932"/>
    <w:rsid w:val="00DC0C1B"/>
    <w:rsid w:val="00DC1BB0"/>
    <w:rsid w:val="00DC251D"/>
    <w:rsid w:val="00DC272C"/>
    <w:rsid w:val="00DC2E0E"/>
    <w:rsid w:val="00DC3F4E"/>
    <w:rsid w:val="00DC460B"/>
    <w:rsid w:val="00DC48D1"/>
    <w:rsid w:val="00DC6053"/>
    <w:rsid w:val="00DC60C9"/>
    <w:rsid w:val="00DC628F"/>
    <w:rsid w:val="00DC62C3"/>
    <w:rsid w:val="00DC6A19"/>
    <w:rsid w:val="00DC7BB6"/>
    <w:rsid w:val="00DD0CD2"/>
    <w:rsid w:val="00DD0EFD"/>
    <w:rsid w:val="00DD2F56"/>
    <w:rsid w:val="00DD312E"/>
    <w:rsid w:val="00DD3344"/>
    <w:rsid w:val="00DD3787"/>
    <w:rsid w:val="00DD3E6F"/>
    <w:rsid w:val="00DD405C"/>
    <w:rsid w:val="00DD41B9"/>
    <w:rsid w:val="00DD4A59"/>
    <w:rsid w:val="00DD5717"/>
    <w:rsid w:val="00DD5BE3"/>
    <w:rsid w:val="00DD6FC7"/>
    <w:rsid w:val="00DD7037"/>
    <w:rsid w:val="00DD7C30"/>
    <w:rsid w:val="00DE1DA2"/>
    <w:rsid w:val="00DE2028"/>
    <w:rsid w:val="00DE2486"/>
    <w:rsid w:val="00DE2600"/>
    <w:rsid w:val="00DE3FDA"/>
    <w:rsid w:val="00DE4374"/>
    <w:rsid w:val="00DE655B"/>
    <w:rsid w:val="00DF045E"/>
    <w:rsid w:val="00DF06E3"/>
    <w:rsid w:val="00DF0983"/>
    <w:rsid w:val="00DF0FFB"/>
    <w:rsid w:val="00DF1A6E"/>
    <w:rsid w:val="00DF267F"/>
    <w:rsid w:val="00DF3833"/>
    <w:rsid w:val="00DF48DC"/>
    <w:rsid w:val="00DF4D2F"/>
    <w:rsid w:val="00DF6953"/>
    <w:rsid w:val="00DF6EB7"/>
    <w:rsid w:val="00DF70D6"/>
    <w:rsid w:val="00DF7C46"/>
    <w:rsid w:val="00DF7F55"/>
    <w:rsid w:val="00E0113F"/>
    <w:rsid w:val="00E014D3"/>
    <w:rsid w:val="00E016CF"/>
    <w:rsid w:val="00E0305C"/>
    <w:rsid w:val="00E030FC"/>
    <w:rsid w:val="00E0328C"/>
    <w:rsid w:val="00E03EE1"/>
    <w:rsid w:val="00E07EAB"/>
    <w:rsid w:val="00E103F4"/>
    <w:rsid w:val="00E104EF"/>
    <w:rsid w:val="00E11DCD"/>
    <w:rsid w:val="00E129BD"/>
    <w:rsid w:val="00E13457"/>
    <w:rsid w:val="00E13C82"/>
    <w:rsid w:val="00E14720"/>
    <w:rsid w:val="00E149B7"/>
    <w:rsid w:val="00E15663"/>
    <w:rsid w:val="00E15C0A"/>
    <w:rsid w:val="00E162A9"/>
    <w:rsid w:val="00E168E8"/>
    <w:rsid w:val="00E17492"/>
    <w:rsid w:val="00E17B81"/>
    <w:rsid w:val="00E20A1D"/>
    <w:rsid w:val="00E21623"/>
    <w:rsid w:val="00E22950"/>
    <w:rsid w:val="00E25838"/>
    <w:rsid w:val="00E25E45"/>
    <w:rsid w:val="00E26F0A"/>
    <w:rsid w:val="00E27853"/>
    <w:rsid w:val="00E3004F"/>
    <w:rsid w:val="00E3018F"/>
    <w:rsid w:val="00E30EEF"/>
    <w:rsid w:val="00E3133E"/>
    <w:rsid w:val="00E317C5"/>
    <w:rsid w:val="00E32100"/>
    <w:rsid w:val="00E32F03"/>
    <w:rsid w:val="00E3304A"/>
    <w:rsid w:val="00E33C67"/>
    <w:rsid w:val="00E33D84"/>
    <w:rsid w:val="00E343C7"/>
    <w:rsid w:val="00E349A6"/>
    <w:rsid w:val="00E35152"/>
    <w:rsid w:val="00E353BD"/>
    <w:rsid w:val="00E3568D"/>
    <w:rsid w:val="00E356D1"/>
    <w:rsid w:val="00E35AEC"/>
    <w:rsid w:val="00E36464"/>
    <w:rsid w:val="00E36586"/>
    <w:rsid w:val="00E368E2"/>
    <w:rsid w:val="00E3773A"/>
    <w:rsid w:val="00E3774F"/>
    <w:rsid w:val="00E37804"/>
    <w:rsid w:val="00E400AC"/>
    <w:rsid w:val="00E40B0C"/>
    <w:rsid w:val="00E415DE"/>
    <w:rsid w:val="00E4169D"/>
    <w:rsid w:val="00E42213"/>
    <w:rsid w:val="00E42DB4"/>
    <w:rsid w:val="00E43AC0"/>
    <w:rsid w:val="00E44979"/>
    <w:rsid w:val="00E4531D"/>
    <w:rsid w:val="00E46137"/>
    <w:rsid w:val="00E46BBF"/>
    <w:rsid w:val="00E47E0A"/>
    <w:rsid w:val="00E5042D"/>
    <w:rsid w:val="00E50D25"/>
    <w:rsid w:val="00E50E87"/>
    <w:rsid w:val="00E53F5F"/>
    <w:rsid w:val="00E53FF8"/>
    <w:rsid w:val="00E54EE1"/>
    <w:rsid w:val="00E550AE"/>
    <w:rsid w:val="00E5636E"/>
    <w:rsid w:val="00E57380"/>
    <w:rsid w:val="00E57507"/>
    <w:rsid w:val="00E62D87"/>
    <w:rsid w:val="00E632CF"/>
    <w:rsid w:val="00E63F3B"/>
    <w:rsid w:val="00E640C7"/>
    <w:rsid w:val="00E64175"/>
    <w:rsid w:val="00E64846"/>
    <w:rsid w:val="00E653CE"/>
    <w:rsid w:val="00E658BC"/>
    <w:rsid w:val="00E65EF8"/>
    <w:rsid w:val="00E6644A"/>
    <w:rsid w:val="00E665FB"/>
    <w:rsid w:val="00E66867"/>
    <w:rsid w:val="00E676BE"/>
    <w:rsid w:val="00E67FFA"/>
    <w:rsid w:val="00E7047F"/>
    <w:rsid w:val="00E70EF0"/>
    <w:rsid w:val="00E71E2B"/>
    <w:rsid w:val="00E72645"/>
    <w:rsid w:val="00E72935"/>
    <w:rsid w:val="00E72F7A"/>
    <w:rsid w:val="00E7467B"/>
    <w:rsid w:val="00E74DCB"/>
    <w:rsid w:val="00E74E0E"/>
    <w:rsid w:val="00E815B9"/>
    <w:rsid w:val="00E820C1"/>
    <w:rsid w:val="00E8369B"/>
    <w:rsid w:val="00E84C05"/>
    <w:rsid w:val="00E8585E"/>
    <w:rsid w:val="00E85FD9"/>
    <w:rsid w:val="00E865D6"/>
    <w:rsid w:val="00E86A93"/>
    <w:rsid w:val="00E86AAC"/>
    <w:rsid w:val="00E9040D"/>
    <w:rsid w:val="00E91AE9"/>
    <w:rsid w:val="00E92701"/>
    <w:rsid w:val="00E9366B"/>
    <w:rsid w:val="00E95107"/>
    <w:rsid w:val="00E955DA"/>
    <w:rsid w:val="00E95FBA"/>
    <w:rsid w:val="00E97519"/>
    <w:rsid w:val="00EA0134"/>
    <w:rsid w:val="00EA01B6"/>
    <w:rsid w:val="00EA0C6D"/>
    <w:rsid w:val="00EA2346"/>
    <w:rsid w:val="00EA23FE"/>
    <w:rsid w:val="00EA2655"/>
    <w:rsid w:val="00EA3FB0"/>
    <w:rsid w:val="00EA597E"/>
    <w:rsid w:val="00EA5BDD"/>
    <w:rsid w:val="00EA5D28"/>
    <w:rsid w:val="00EA5FA0"/>
    <w:rsid w:val="00EA69E1"/>
    <w:rsid w:val="00EA6C8C"/>
    <w:rsid w:val="00EA6D59"/>
    <w:rsid w:val="00EA75D8"/>
    <w:rsid w:val="00EB024E"/>
    <w:rsid w:val="00EB0A80"/>
    <w:rsid w:val="00EB17FD"/>
    <w:rsid w:val="00EB1D12"/>
    <w:rsid w:val="00EB2A68"/>
    <w:rsid w:val="00EB447E"/>
    <w:rsid w:val="00EB5183"/>
    <w:rsid w:val="00EB58B6"/>
    <w:rsid w:val="00EB7A12"/>
    <w:rsid w:val="00EB7D8B"/>
    <w:rsid w:val="00EC097C"/>
    <w:rsid w:val="00EC1357"/>
    <w:rsid w:val="00EC1DC6"/>
    <w:rsid w:val="00EC2ED7"/>
    <w:rsid w:val="00EC37B2"/>
    <w:rsid w:val="00EC3BC3"/>
    <w:rsid w:val="00EC4140"/>
    <w:rsid w:val="00EC4AD9"/>
    <w:rsid w:val="00EC585F"/>
    <w:rsid w:val="00EC5AEE"/>
    <w:rsid w:val="00EC7919"/>
    <w:rsid w:val="00EC7CBA"/>
    <w:rsid w:val="00ED04BD"/>
    <w:rsid w:val="00ED05AD"/>
    <w:rsid w:val="00ED0777"/>
    <w:rsid w:val="00ED159B"/>
    <w:rsid w:val="00ED2038"/>
    <w:rsid w:val="00ED3443"/>
    <w:rsid w:val="00ED440A"/>
    <w:rsid w:val="00ED5CC6"/>
    <w:rsid w:val="00ED6394"/>
    <w:rsid w:val="00ED6E91"/>
    <w:rsid w:val="00ED75BC"/>
    <w:rsid w:val="00EE01D4"/>
    <w:rsid w:val="00EE2183"/>
    <w:rsid w:val="00EE219A"/>
    <w:rsid w:val="00EE27E6"/>
    <w:rsid w:val="00EE3CD2"/>
    <w:rsid w:val="00EE4860"/>
    <w:rsid w:val="00EE576F"/>
    <w:rsid w:val="00EE6522"/>
    <w:rsid w:val="00EF03A9"/>
    <w:rsid w:val="00EF0EF3"/>
    <w:rsid w:val="00EF1A9D"/>
    <w:rsid w:val="00EF1CA6"/>
    <w:rsid w:val="00EF35C3"/>
    <w:rsid w:val="00EF4CD1"/>
    <w:rsid w:val="00EF589A"/>
    <w:rsid w:val="00F0185C"/>
    <w:rsid w:val="00F02D8A"/>
    <w:rsid w:val="00F03CF2"/>
    <w:rsid w:val="00F03E74"/>
    <w:rsid w:val="00F05127"/>
    <w:rsid w:val="00F051AC"/>
    <w:rsid w:val="00F055E9"/>
    <w:rsid w:val="00F06CB4"/>
    <w:rsid w:val="00F06D1C"/>
    <w:rsid w:val="00F0715B"/>
    <w:rsid w:val="00F075E4"/>
    <w:rsid w:val="00F076F9"/>
    <w:rsid w:val="00F07FA4"/>
    <w:rsid w:val="00F07FD9"/>
    <w:rsid w:val="00F10743"/>
    <w:rsid w:val="00F12015"/>
    <w:rsid w:val="00F12EB1"/>
    <w:rsid w:val="00F13228"/>
    <w:rsid w:val="00F132C0"/>
    <w:rsid w:val="00F13E21"/>
    <w:rsid w:val="00F15B8F"/>
    <w:rsid w:val="00F175FF"/>
    <w:rsid w:val="00F22EBD"/>
    <w:rsid w:val="00F22EE6"/>
    <w:rsid w:val="00F23AA4"/>
    <w:rsid w:val="00F24574"/>
    <w:rsid w:val="00F253C7"/>
    <w:rsid w:val="00F25EE4"/>
    <w:rsid w:val="00F25F5B"/>
    <w:rsid w:val="00F26058"/>
    <w:rsid w:val="00F270D0"/>
    <w:rsid w:val="00F27C57"/>
    <w:rsid w:val="00F27EE4"/>
    <w:rsid w:val="00F30265"/>
    <w:rsid w:val="00F30533"/>
    <w:rsid w:val="00F30BB3"/>
    <w:rsid w:val="00F30D22"/>
    <w:rsid w:val="00F30E38"/>
    <w:rsid w:val="00F30E6A"/>
    <w:rsid w:val="00F31F82"/>
    <w:rsid w:val="00F32454"/>
    <w:rsid w:val="00F32899"/>
    <w:rsid w:val="00F32D56"/>
    <w:rsid w:val="00F32DF7"/>
    <w:rsid w:val="00F33AD7"/>
    <w:rsid w:val="00F33B65"/>
    <w:rsid w:val="00F33DFE"/>
    <w:rsid w:val="00F34285"/>
    <w:rsid w:val="00F343B5"/>
    <w:rsid w:val="00F351B4"/>
    <w:rsid w:val="00F3673E"/>
    <w:rsid w:val="00F3697C"/>
    <w:rsid w:val="00F36BCE"/>
    <w:rsid w:val="00F36C57"/>
    <w:rsid w:val="00F40047"/>
    <w:rsid w:val="00F41285"/>
    <w:rsid w:val="00F413FA"/>
    <w:rsid w:val="00F44082"/>
    <w:rsid w:val="00F44BDE"/>
    <w:rsid w:val="00F45D90"/>
    <w:rsid w:val="00F461A9"/>
    <w:rsid w:val="00F471C9"/>
    <w:rsid w:val="00F4796F"/>
    <w:rsid w:val="00F50413"/>
    <w:rsid w:val="00F50C79"/>
    <w:rsid w:val="00F50D6B"/>
    <w:rsid w:val="00F5147F"/>
    <w:rsid w:val="00F51D7B"/>
    <w:rsid w:val="00F531F7"/>
    <w:rsid w:val="00F53653"/>
    <w:rsid w:val="00F53DA2"/>
    <w:rsid w:val="00F53DAD"/>
    <w:rsid w:val="00F54295"/>
    <w:rsid w:val="00F54956"/>
    <w:rsid w:val="00F55101"/>
    <w:rsid w:val="00F551F3"/>
    <w:rsid w:val="00F5527B"/>
    <w:rsid w:val="00F559E3"/>
    <w:rsid w:val="00F55B09"/>
    <w:rsid w:val="00F57137"/>
    <w:rsid w:val="00F57327"/>
    <w:rsid w:val="00F60169"/>
    <w:rsid w:val="00F60251"/>
    <w:rsid w:val="00F60595"/>
    <w:rsid w:val="00F6124B"/>
    <w:rsid w:val="00F61677"/>
    <w:rsid w:val="00F622BA"/>
    <w:rsid w:val="00F62687"/>
    <w:rsid w:val="00F62E49"/>
    <w:rsid w:val="00F651DF"/>
    <w:rsid w:val="00F65CF0"/>
    <w:rsid w:val="00F66BD0"/>
    <w:rsid w:val="00F711C0"/>
    <w:rsid w:val="00F71A7A"/>
    <w:rsid w:val="00F72107"/>
    <w:rsid w:val="00F7320C"/>
    <w:rsid w:val="00F7338B"/>
    <w:rsid w:val="00F74C41"/>
    <w:rsid w:val="00F75617"/>
    <w:rsid w:val="00F7614E"/>
    <w:rsid w:val="00F7677D"/>
    <w:rsid w:val="00F76A16"/>
    <w:rsid w:val="00F8082B"/>
    <w:rsid w:val="00F80924"/>
    <w:rsid w:val="00F8147B"/>
    <w:rsid w:val="00F814E1"/>
    <w:rsid w:val="00F8184B"/>
    <w:rsid w:val="00F81B18"/>
    <w:rsid w:val="00F82DD0"/>
    <w:rsid w:val="00F859F8"/>
    <w:rsid w:val="00F8610A"/>
    <w:rsid w:val="00F8743C"/>
    <w:rsid w:val="00F87EAD"/>
    <w:rsid w:val="00F90AA3"/>
    <w:rsid w:val="00F917BB"/>
    <w:rsid w:val="00F921B1"/>
    <w:rsid w:val="00F92457"/>
    <w:rsid w:val="00F92867"/>
    <w:rsid w:val="00F92A70"/>
    <w:rsid w:val="00F9314A"/>
    <w:rsid w:val="00F93488"/>
    <w:rsid w:val="00F93F38"/>
    <w:rsid w:val="00F952EA"/>
    <w:rsid w:val="00F95A0E"/>
    <w:rsid w:val="00F96043"/>
    <w:rsid w:val="00F9651A"/>
    <w:rsid w:val="00F9691C"/>
    <w:rsid w:val="00F96D0B"/>
    <w:rsid w:val="00FA02DB"/>
    <w:rsid w:val="00FA23B4"/>
    <w:rsid w:val="00FA32A6"/>
    <w:rsid w:val="00FA35E0"/>
    <w:rsid w:val="00FA510F"/>
    <w:rsid w:val="00FA5725"/>
    <w:rsid w:val="00FA5D8C"/>
    <w:rsid w:val="00FA6739"/>
    <w:rsid w:val="00FA7297"/>
    <w:rsid w:val="00FB19CC"/>
    <w:rsid w:val="00FB1C19"/>
    <w:rsid w:val="00FB20DA"/>
    <w:rsid w:val="00FB3395"/>
    <w:rsid w:val="00FB38F0"/>
    <w:rsid w:val="00FB455B"/>
    <w:rsid w:val="00FB59E7"/>
    <w:rsid w:val="00FB6C84"/>
    <w:rsid w:val="00FB6EAF"/>
    <w:rsid w:val="00FB73EA"/>
    <w:rsid w:val="00FB7C16"/>
    <w:rsid w:val="00FC012F"/>
    <w:rsid w:val="00FC06D5"/>
    <w:rsid w:val="00FC09A7"/>
    <w:rsid w:val="00FC1940"/>
    <w:rsid w:val="00FC1CD7"/>
    <w:rsid w:val="00FC28B3"/>
    <w:rsid w:val="00FC3786"/>
    <w:rsid w:val="00FC3960"/>
    <w:rsid w:val="00FC5949"/>
    <w:rsid w:val="00FC687C"/>
    <w:rsid w:val="00FC68FA"/>
    <w:rsid w:val="00FD11D5"/>
    <w:rsid w:val="00FD1955"/>
    <w:rsid w:val="00FD1A45"/>
    <w:rsid w:val="00FD1AD2"/>
    <w:rsid w:val="00FD3B7A"/>
    <w:rsid w:val="00FD45C7"/>
    <w:rsid w:val="00FD4AD8"/>
    <w:rsid w:val="00FD4BA3"/>
    <w:rsid w:val="00FD511C"/>
    <w:rsid w:val="00FD5164"/>
    <w:rsid w:val="00FD527B"/>
    <w:rsid w:val="00FD6985"/>
    <w:rsid w:val="00FD6BB4"/>
    <w:rsid w:val="00FD78FB"/>
    <w:rsid w:val="00FE008B"/>
    <w:rsid w:val="00FE1C27"/>
    <w:rsid w:val="00FE1DC6"/>
    <w:rsid w:val="00FE231A"/>
    <w:rsid w:val="00FE2351"/>
    <w:rsid w:val="00FE34CE"/>
    <w:rsid w:val="00FE39B4"/>
    <w:rsid w:val="00FE3F94"/>
    <w:rsid w:val="00FE3FD7"/>
    <w:rsid w:val="00FE42FE"/>
    <w:rsid w:val="00FE459F"/>
    <w:rsid w:val="00FE4618"/>
    <w:rsid w:val="00FE5B3E"/>
    <w:rsid w:val="00FE5FFA"/>
    <w:rsid w:val="00FE6293"/>
    <w:rsid w:val="00FE6421"/>
    <w:rsid w:val="00FE6AEC"/>
    <w:rsid w:val="00FE6DA3"/>
    <w:rsid w:val="00FE703C"/>
    <w:rsid w:val="00FE7160"/>
    <w:rsid w:val="00FE7307"/>
    <w:rsid w:val="00FF0735"/>
    <w:rsid w:val="00FF0FB5"/>
    <w:rsid w:val="00FF1F36"/>
    <w:rsid w:val="00FF22F9"/>
    <w:rsid w:val="00FF2CAB"/>
    <w:rsid w:val="00FF30A9"/>
    <w:rsid w:val="00FF3C54"/>
    <w:rsid w:val="00FF3CB9"/>
    <w:rsid w:val="00FF5C43"/>
    <w:rsid w:val="00FF5D41"/>
    <w:rsid w:val="00FF5F45"/>
    <w:rsid w:val="00FF6E90"/>
    <w:rsid w:val="014481A0"/>
    <w:rsid w:val="014A3238"/>
    <w:rsid w:val="0164B977"/>
    <w:rsid w:val="0182A17A"/>
    <w:rsid w:val="01977419"/>
    <w:rsid w:val="019DB07F"/>
    <w:rsid w:val="019DD673"/>
    <w:rsid w:val="019EBDF2"/>
    <w:rsid w:val="01A3C8C8"/>
    <w:rsid w:val="01A4F35F"/>
    <w:rsid w:val="01AC833A"/>
    <w:rsid w:val="01E1B513"/>
    <w:rsid w:val="01FB223E"/>
    <w:rsid w:val="021A5BDC"/>
    <w:rsid w:val="022DDCDB"/>
    <w:rsid w:val="02689E32"/>
    <w:rsid w:val="026C964A"/>
    <w:rsid w:val="027164A3"/>
    <w:rsid w:val="028C0A2D"/>
    <w:rsid w:val="029B3892"/>
    <w:rsid w:val="02A9E145"/>
    <w:rsid w:val="02D7B5FC"/>
    <w:rsid w:val="03036382"/>
    <w:rsid w:val="03059840"/>
    <w:rsid w:val="030C2003"/>
    <w:rsid w:val="03125BF8"/>
    <w:rsid w:val="0314629E"/>
    <w:rsid w:val="03293EBE"/>
    <w:rsid w:val="0336FF3B"/>
    <w:rsid w:val="0341243B"/>
    <w:rsid w:val="034B0440"/>
    <w:rsid w:val="0369A424"/>
    <w:rsid w:val="0387A4EF"/>
    <w:rsid w:val="0396EE03"/>
    <w:rsid w:val="03A187CC"/>
    <w:rsid w:val="03BB08FB"/>
    <w:rsid w:val="03C1BFF9"/>
    <w:rsid w:val="03C8795B"/>
    <w:rsid w:val="03CB085D"/>
    <w:rsid w:val="03DAE284"/>
    <w:rsid w:val="03EFD31C"/>
    <w:rsid w:val="03F4CC37"/>
    <w:rsid w:val="03F509E0"/>
    <w:rsid w:val="0404BA7B"/>
    <w:rsid w:val="0408D27C"/>
    <w:rsid w:val="0413F454"/>
    <w:rsid w:val="0418924A"/>
    <w:rsid w:val="04278936"/>
    <w:rsid w:val="042E4EF1"/>
    <w:rsid w:val="043ED185"/>
    <w:rsid w:val="048A987D"/>
    <w:rsid w:val="048BD07B"/>
    <w:rsid w:val="04942D9B"/>
    <w:rsid w:val="0499553F"/>
    <w:rsid w:val="04A242F7"/>
    <w:rsid w:val="04AE3430"/>
    <w:rsid w:val="04C7DEB6"/>
    <w:rsid w:val="04C91E22"/>
    <w:rsid w:val="04DB4B30"/>
    <w:rsid w:val="04EC9E2E"/>
    <w:rsid w:val="051269EB"/>
    <w:rsid w:val="05258878"/>
    <w:rsid w:val="053A91C8"/>
    <w:rsid w:val="053AA080"/>
    <w:rsid w:val="0543643A"/>
    <w:rsid w:val="0563AF89"/>
    <w:rsid w:val="05745D09"/>
    <w:rsid w:val="058C7EDE"/>
    <w:rsid w:val="0592EA7F"/>
    <w:rsid w:val="05C72A1A"/>
    <w:rsid w:val="05C8BD6C"/>
    <w:rsid w:val="05D099D0"/>
    <w:rsid w:val="05D17351"/>
    <w:rsid w:val="05DE82B3"/>
    <w:rsid w:val="0637F79D"/>
    <w:rsid w:val="06487C04"/>
    <w:rsid w:val="064E1C73"/>
    <w:rsid w:val="064EAB20"/>
    <w:rsid w:val="065C1CFE"/>
    <w:rsid w:val="066CE9C7"/>
    <w:rsid w:val="06951D22"/>
    <w:rsid w:val="069895EB"/>
    <w:rsid w:val="06AD6A14"/>
    <w:rsid w:val="06B64AEF"/>
    <w:rsid w:val="06D0224C"/>
    <w:rsid w:val="06F4A66E"/>
    <w:rsid w:val="07109F91"/>
    <w:rsid w:val="071E57B7"/>
    <w:rsid w:val="074120D3"/>
    <w:rsid w:val="0758551F"/>
    <w:rsid w:val="07821F93"/>
    <w:rsid w:val="07938964"/>
    <w:rsid w:val="0798012D"/>
    <w:rsid w:val="079F3285"/>
    <w:rsid w:val="07AD2606"/>
    <w:rsid w:val="07BE30D1"/>
    <w:rsid w:val="07D32FD1"/>
    <w:rsid w:val="07E49408"/>
    <w:rsid w:val="07F0C607"/>
    <w:rsid w:val="07FC0657"/>
    <w:rsid w:val="08007835"/>
    <w:rsid w:val="0801F525"/>
    <w:rsid w:val="082AF94C"/>
    <w:rsid w:val="084D3D7F"/>
    <w:rsid w:val="0851C109"/>
    <w:rsid w:val="085B9285"/>
    <w:rsid w:val="086973E1"/>
    <w:rsid w:val="086DB1B5"/>
    <w:rsid w:val="08701ACA"/>
    <w:rsid w:val="0894F389"/>
    <w:rsid w:val="089C1262"/>
    <w:rsid w:val="08A1DA5E"/>
    <w:rsid w:val="08C3B926"/>
    <w:rsid w:val="093473CB"/>
    <w:rsid w:val="093D7E7C"/>
    <w:rsid w:val="094473F0"/>
    <w:rsid w:val="09552DD9"/>
    <w:rsid w:val="0956431E"/>
    <w:rsid w:val="095BF8CC"/>
    <w:rsid w:val="096300F2"/>
    <w:rsid w:val="09AE9CD9"/>
    <w:rsid w:val="09AF66CD"/>
    <w:rsid w:val="09C90806"/>
    <w:rsid w:val="09E0B2BA"/>
    <w:rsid w:val="0A21FF25"/>
    <w:rsid w:val="0A22AC72"/>
    <w:rsid w:val="0A35990B"/>
    <w:rsid w:val="0A514F09"/>
    <w:rsid w:val="0A5751AF"/>
    <w:rsid w:val="0A5B1274"/>
    <w:rsid w:val="0A62F883"/>
    <w:rsid w:val="0A63AB09"/>
    <w:rsid w:val="0A64D646"/>
    <w:rsid w:val="0A654318"/>
    <w:rsid w:val="0A7028C1"/>
    <w:rsid w:val="0A92A2CD"/>
    <w:rsid w:val="0A994101"/>
    <w:rsid w:val="0AD68637"/>
    <w:rsid w:val="0ADD4E6C"/>
    <w:rsid w:val="0AF92703"/>
    <w:rsid w:val="0B27A547"/>
    <w:rsid w:val="0B33ECEF"/>
    <w:rsid w:val="0B50BE2D"/>
    <w:rsid w:val="0B555C08"/>
    <w:rsid w:val="0B58B1C3"/>
    <w:rsid w:val="0B634622"/>
    <w:rsid w:val="0B647A67"/>
    <w:rsid w:val="0B724D39"/>
    <w:rsid w:val="0B79CF5A"/>
    <w:rsid w:val="0B9189E5"/>
    <w:rsid w:val="0B9B38AE"/>
    <w:rsid w:val="0BA00F5C"/>
    <w:rsid w:val="0BA4B914"/>
    <w:rsid w:val="0BBB71E2"/>
    <w:rsid w:val="0BBCBA61"/>
    <w:rsid w:val="0BC76ACE"/>
    <w:rsid w:val="0BE0115D"/>
    <w:rsid w:val="0BE34395"/>
    <w:rsid w:val="0BEBB231"/>
    <w:rsid w:val="0BEF21FD"/>
    <w:rsid w:val="0BF20156"/>
    <w:rsid w:val="0C0E25D4"/>
    <w:rsid w:val="0C13CA2C"/>
    <w:rsid w:val="0C1CD629"/>
    <w:rsid w:val="0C2683D6"/>
    <w:rsid w:val="0C45F2DD"/>
    <w:rsid w:val="0C4BC7BE"/>
    <w:rsid w:val="0C57BCE6"/>
    <w:rsid w:val="0C5DDB07"/>
    <w:rsid w:val="0C76060D"/>
    <w:rsid w:val="0C88F893"/>
    <w:rsid w:val="0CA60C07"/>
    <w:rsid w:val="0CABE807"/>
    <w:rsid w:val="0CAE21B6"/>
    <w:rsid w:val="0CD8E039"/>
    <w:rsid w:val="0CDA4B71"/>
    <w:rsid w:val="0CEF1BFC"/>
    <w:rsid w:val="0CF7AC02"/>
    <w:rsid w:val="0D0C50FD"/>
    <w:rsid w:val="0D1457D2"/>
    <w:rsid w:val="0D1B183F"/>
    <w:rsid w:val="0D21EF05"/>
    <w:rsid w:val="0D3994D4"/>
    <w:rsid w:val="0D41DC7D"/>
    <w:rsid w:val="0D4726CD"/>
    <w:rsid w:val="0D520599"/>
    <w:rsid w:val="0D698533"/>
    <w:rsid w:val="0D898CAA"/>
    <w:rsid w:val="0D9213E4"/>
    <w:rsid w:val="0D9F0E02"/>
    <w:rsid w:val="0DB4FE59"/>
    <w:rsid w:val="0DC47E34"/>
    <w:rsid w:val="0DF0B65F"/>
    <w:rsid w:val="0E029717"/>
    <w:rsid w:val="0E221368"/>
    <w:rsid w:val="0E257DF2"/>
    <w:rsid w:val="0E3854C8"/>
    <w:rsid w:val="0E4774CB"/>
    <w:rsid w:val="0E4E2606"/>
    <w:rsid w:val="0E4F36AA"/>
    <w:rsid w:val="0E70EBB4"/>
    <w:rsid w:val="0E7C677F"/>
    <w:rsid w:val="0E7F2F6A"/>
    <w:rsid w:val="0EA2B1B6"/>
    <w:rsid w:val="0EA79A8B"/>
    <w:rsid w:val="0EB8342F"/>
    <w:rsid w:val="0EBCA072"/>
    <w:rsid w:val="0EE6ACF9"/>
    <w:rsid w:val="0EF72C5E"/>
    <w:rsid w:val="0EFB7B5C"/>
    <w:rsid w:val="0EFF0070"/>
    <w:rsid w:val="0F1DB5B2"/>
    <w:rsid w:val="0F4A2789"/>
    <w:rsid w:val="0F4BC0E4"/>
    <w:rsid w:val="0F512C85"/>
    <w:rsid w:val="0F673B6E"/>
    <w:rsid w:val="0F6CD219"/>
    <w:rsid w:val="0F828196"/>
    <w:rsid w:val="0F8FB74A"/>
    <w:rsid w:val="0F96D782"/>
    <w:rsid w:val="0F9B44CA"/>
    <w:rsid w:val="0FA78726"/>
    <w:rsid w:val="0FC98D1D"/>
    <w:rsid w:val="0FD3FADF"/>
    <w:rsid w:val="1052B3FB"/>
    <w:rsid w:val="106FBCF3"/>
    <w:rsid w:val="1077C017"/>
    <w:rsid w:val="108C74BB"/>
    <w:rsid w:val="10BA6BD4"/>
    <w:rsid w:val="10D5BF88"/>
    <w:rsid w:val="10FB5725"/>
    <w:rsid w:val="1176CB62"/>
    <w:rsid w:val="117EF40D"/>
    <w:rsid w:val="11BC7E96"/>
    <w:rsid w:val="11BFBE47"/>
    <w:rsid w:val="11E948D4"/>
    <w:rsid w:val="12227350"/>
    <w:rsid w:val="1233FA7D"/>
    <w:rsid w:val="123DF324"/>
    <w:rsid w:val="127B02DF"/>
    <w:rsid w:val="128B3998"/>
    <w:rsid w:val="128C288C"/>
    <w:rsid w:val="1291775E"/>
    <w:rsid w:val="129BC434"/>
    <w:rsid w:val="129DE64E"/>
    <w:rsid w:val="12B1D16A"/>
    <w:rsid w:val="12C8C117"/>
    <w:rsid w:val="12D5049D"/>
    <w:rsid w:val="12D73304"/>
    <w:rsid w:val="12DDCE9E"/>
    <w:rsid w:val="12E007CB"/>
    <w:rsid w:val="12E178A4"/>
    <w:rsid w:val="130D2388"/>
    <w:rsid w:val="13309AD1"/>
    <w:rsid w:val="13369E0F"/>
    <w:rsid w:val="13370DCD"/>
    <w:rsid w:val="135DF300"/>
    <w:rsid w:val="137C7C80"/>
    <w:rsid w:val="137CBBFF"/>
    <w:rsid w:val="1381DB9A"/>
    <w:rsid w:val="1385EED9"/>
    <w:rsid w:val="1386A014"/>
    <w:rsid w:val="138A98BC"/>
    <w:rsid w:val="139EF532"/>
    <w:rsid w:val="13A7BF03"/>
    <w:rsid w:val="13AB9C57"/>
    <w:rsid w:val="13ABAC7A"/>
    <w:rsid w:val="13B2772B"/>
    <w:rsid w:val="13B3B364"/>
    <w:rsid w:val="13E6F04F"/>
    <w:rsid w:val="140298B7"/>
    <w:rsid w:val="1403DA88"/>
    <w:rsid w:val="1421CBEE"/>
    <w:rsid w:val="14368170"/>
    <w:rsid w:val="1440C7C9"/>
    <w:rsid w:val="1450A782"/>
    <w:rsid w:val="146D2878"/>
    <w:rsid w:val="1485A1A0"/>
    <w:rsid w:val="14929153"/>
    <w:rsid w:val="14A57E94"/>
    <w:rsid w:val="14ABD21A"/>
    <w:rsid w:val="14B08E64"/>
    <w:rsid w:val="14C99333"/>
    <w:rsid w:val="14CFC615"/>
    <w:rsid w:val="14EF1479"/>
    <w:rsid w:val="14F4316E"/>
    <w:rsid w:val="14F45FD3"/>
    <w:rsid w:val="15038315"/>
    <w:rsid w:val="151CE34B"/>
    <w:rsid w:val="15343273"/>
    <w:rsid w:val="15389729"/>
    <w:rsid w:val="15437E8D"/>
    <w:rsid w:val="154B806C"/>
    <w:rsid w:val="1557F079"/>
    <w:rsid w:val="15651644"/>
    <w:rsid w:val="1587E26B"/>
    <w:rsid w:val="1597E828"/>
    <w:rsid w:val="159BD82D"/>
    <w:rsid w:val="159DCC2F"/>
    <w:rsid w:val="15C61369"/>
    <w:rsid w:val="15D30DC2"/>
    <w:rsid w:val="1601612F"/>
    <w:rsid w:val="160E29D0"/>
    <w:rsid w:val="16208089"/>
    <w:rsid w:val="163989FF"/>
    <w:rsid w:val="1666D729"/>
    <w:rsid w:val="168EA903"/>
    <w:rsid w:val="169F60AC"/>
    <w:rsid w:val="16D2331E"/>
    <w:rsid w:val="16DB2E28"/>
    <w:rsid w:val="16DD26C1"/>
    <w:rsid w:val="16F20C2A"/>
    <w:rsid w:val="170B9BE5"/>
    <w:rsid w:val="170C3DBA"/>
    <w:rsid w:val="175A1667"/>
    <w:rsid w:val="17613FEC"/>
    <w:rsid w:val="176CE944"/>
    <w:rsid w:val="1771D2D7"/>
    <w:rsid w:val="17763AA7"/>
    <w:rsid w:val="17770D78"/>
    <w:rsid w:val="1780F08E"/>
    <w:rsid w:val="179BE2BC"/>
    <w:rsid w:val="17AED103"/>
    <w:rsid w:val="17B5C294"/>
    <w:rsid w:val="17C58811"/>
    <w:rsid w:val="17C7D8CC"/>
    <w:rsid w:val="17E2001D"/>
    <w:rsid w:val="17FAAB13"/>
    <w:rsid w:val="182E9898"/>
    <w:rsid w:val="183CBE21"/>
    <w:rsid w:val="1842DBEA"/>
    <w:rsid w:val="18777247"/>
    <w:rsid w:val="189D472E"/>
    <w:rsid w:val="18BD5046"/>
    <w:rsid w:val="18D7401B"/>
    <w:rsid w:val="18E0FA52"/>
    <w:rsid w:val="19150CB4"/>
    <w:rsid w:val="191AC0BA"/>
    <w:rsid w:val="1921DCB1"/>
    <w:rsid w:val="1949E726"/>
    <w:rsid w:val="197951F6"/>
    <w:rsid w:val="19CCA910"/>
    <w:rsid w:val="19E3B204"/>
    <w:rsid w:val="19EAB9EE"/>
    <w:rsid w:val="1A5D4F6E"/>
    <w:rsid w:val="1A76E7EA"/>
    <w:rsid w:val="1A79FAA8"/>
    <w:rsid w:val="1A86552B"/>
    <w:rsid w:val="1A9595BA"/>
    <w:rsid w:val="1A9F6065"/>
    <w:rsid w:val="1AACC73B"/>
    <w:rsid w:val="1ACE87A9"/>
    <w:rsid w:val="1ACFA5F5"/>
    <w:rsid w:val="1AD4C01B"/>
    <w:rsid w:val="1AF690E0"/>
    <w:rsid w:val="1B103141"/>
    <w:rsid w:val="1B120A7D"/>
    <w:rsid w:val="1B177107"/>
    <w:rsid w:val="1B1B9683"/>
    <w:rsid w:val="1B35ADDC"/>
    <w:rsid w:val="1B547E97"/>
    <w:rsid w:val="1B54CD55"/>
    <w:rsid w:val="1B5FBCDB"/>
    <w:rsid w:val="1B64B0E8"/>
    <w:rsid w:val="1B65E2BE"/>
    <w:rsid w:val="1B9D72CC"/>
    <w:rsid w:val="1BB1A9A5"/>
    <w:rsid w:val="1BBE2414"/>
    <w:rsid w:val="1BC0D911"/>
    <w:rsid w:val="1BE7A18E"/>
    <w:rsid w:val="1C0670B9"/>
    <w:rsid w:val="1C096D29"/>
    <w:rsid w:val="1C2D8910"/>
    <w:rsid w:val="1C30373B"/>
    <w:rsid w:val="1C35443B"/>
    <w:rsid w:val="1C3F60D2"/>
    <w:rsid w:val="1C515218"/>
    <w:rsid w:val="1CA88ADB"/>
    <w:rsid w:val="1CAEC7A3"/>
    <w:rsid w:val="1CC4C246"/>
    <w:rsid w:val="1CFBEF57"/>
    <w:rsid w:val="1D019793"/>
    <w:rsid w:val="1D2EFC9A"/>
    <w:rsid w:val="1D31DE7C"/>
    <w:rsid w:val="1D32AD6F"/>
    <w:rsid w:val="1D50D1E3"/>
    <w:rsid w:val="1D5313AB"/>
    <w:rsid w:val="1D6A8FD0"/>
    <w:rsid w:val="1D7CDF16"/>
    <w:rsid w:val="1D865BA3"/>
    <w:rsid w:val="1D879B8E"/>
    <w:rsid w:val="1D8AAAEE"/>
    <w:rsid w:val="1DB4D5ED"/>
    <w:rsid w:val="1DB7EA44"/>
    <w:rsid w:val="1DD21991"/>
    <w:rsid w:val="1DD4F642"/>
    <w:rsid w:val="1DF1E8B3"/>
    <w:rsid w:val="1E0842C9"/>
    <w:rsid w:val="1E2BD923"/>
    <w:rsid w:val="1E3ECA14"/>
    <w:rsid w:val="1E40A532"/>
    <w:rsid w:val="1E5D42CE"/>
    <w:rsid w:val="1E632871"/>
    <w:rsid w:val="1E7F18F9"/>
    <w:rsid w:val="1E938CB5"/>
    <w:rsid w:val="1EAF8E85"/>
    <w:rsid w:val="1EB1D275"/>
    <w:rsid w:val="1EB2C4DC"/>
    <w:rsid w:val="1EBB59D2"/>
    <w:rsid w:val="1EBCC010"/>
    <w:rsid w:val="1EC337C0"/>
    <w:rsid w:val="1EC61A52"/>
    <w:rsid w:val="1EE50F7B"/>
    <w:rsid w:val="1EEBBD19"/>
    <w:rsid w:val="1EF2A7BA"/>
    <w:rsid w:val="1EF84B97"/>
    <w:rsid w:val="1F1656D2"/>
    <w:rsid w:val="1F17A823"/>
    <w:rsid w:val="1F41207E"/>
    <w:rsid w:val="1F5F95F5"/>
    <w:rsid w:val="1F65B4A6"/>
    <w:rsid w:val="1F9CCD87"/>
    <w:rsid w:val="1FC08D3C"/>
    <w:rsid w:val="1FC279BE"/>
    <w:rsid w:val="1FCEE29C"/>
    <w:rsid w:val="1FEBAC17"/>
    <w:rsid w:val="1FFF36A2"/>
    <w:rsid w:val="2012B49C"/>
    <w:rsid w:val="201FA3E2"/>
    <w:rsid w:val="202F6511"/>
    <w:rsid w:val="2053C264"/>
    <w:rsid w:val="2062651C"/>
    <w:rsid w:val="206B35CF"/>
    <w:rsid w:val="207267D1"/>
    <w:rsid w:val="2086DE7B"/>
    <w:rsid w:val="2088B235"/>
    <w:rsid w:val="20B42293"/>
    <w:rsid w:val="20C5CF31"/>
    <w:rsid w:val="20CA2032"/>
    <w:rsid w:val="20CBDCC7"/>
    <w:rsid w:val="20D341F0"/>
    <w:rsid w:val="20E243DC"/>
    <w:rsid w:val="20F8ED57"/>
    <w:rsid w:val="21053846"/>
    <w:rsid w:val="210A6ABA"/>
    <w:rsid w:val="210D93FD"/>
    <w:rsid w:val="2114FD79"/>
    <w:rsid w:val="213EAA0D"/>
    <w:rsid w:val="21492C5A"/>
    <w:rsid w:val="215A3F53"/>
    <w:rsid w:val="215ACDCE"/>
    <w:rsid w:val="2167646D"/>
    <w:rsid w:val="218659CC"/>
    <w:rsid w:val="218DB2CA"/>
    <w:rsid w:val="2192BF5B"/>
    <w:rsid w:val="2194045E"/>
    <w:rsid w:val="219FBBBF"/>
    <w:rsid w:val="21A188D4"/>
    <w:rsid w:val="21A6FF6A"/>
    <w:rsid w:val="21AC2740"/>
    <w:rsid w:val="21B16800"/>
    <w:rsid w:val="21C9F439"/>
    <w:rsid w:val="21D052A1"/>
    <w:rsid w:val="21D4A18E"/>
    <w:rsid w:val="21E41ECB"/>
    <w:rsid w:val="21F5776E"/>
    <w:rsid w:val="22032CB9"/>
    <w:rsid w:val="2218BA47"/>
    <w:rsid w:val="22209CD0"/>
    <w:rsid w:val="22326F5B"/>
    <w:rsid w:val="2272CCF7"/>
    <w:rsid w:val="227847DE"/>
    <w:rsid w:val="227F6A51"/>
    <w:rsid w:val="229713E8"/>
    <w:rsid w:val="22A09ED6"/>
    <w:rsid w:val="22A29658"/>
    <w:rsid w:val="22AED7B1"/>
    <w:rsid w:val="22C37142"/>
    <w:rsid w:val="22D73E56"/>
    <w:rsid w:val="22EF56BA"/>
    <w:rsid w:val="22F186DB"/>
    <w:rsid w:val="230874F9"/>
    <w:rsid w:val="230A954D"/>
    <w:rsid w:val="23154037"/>
    <w:rsid w:val="23178809"/>
    <w:rsid w:val="232BDBA3"/>
    <w:rsid w:val="2336B285"/>
    <w:rsid w:val="2345ACC3"/>
    <w:rsid w:val="2351EA64"/>
    <w:rsid w:val="23641895"/>
    <w:rsid w:val="2371E030"/>
    <w:rsid w:val="23A75A25"/>
    <w:rsid w:val="23A8C99F"/>
    <w:rsid w:val="23E20126"/>
    <w:rsid w:val="23F84591"/>
    <w:rsid w:val="23FF0515"/>
    <w:rsid w:val="240B4BAA"/>
    <w:rsid w:val="242590DB"/>
    <w:rsid w:val="244C0512"/>
    <w:rsid w:val="244C096A"/>
    <w:rsid w:val="2462BC64"/>
    <w:rsid w:val="2467150B"/>
    <w:rsid w:val="246CC38E"/>
    <w:rsid w:val="246F04DB"/>
    <w:rsid w:val="247C1CA3"/>
    <w:rsid w:val="24840B4D"/>
    <w:rsid w:val="2498132C"/>
    <w:rsid w:val="24A69701"/>
    <w:rsid w:val="24BCF8F2"/>
    <w:rsid w:val="24D0DD91"/>
    <w:rsid w:val="24F68CE3"/>
    <w:rsid w:val="251AC039"/>
    <w:rsid w:val="251C5EDE"/>
    <w:rsid w:val="251E20A8"/>
    <w:rsid w:val="25294F3E"/>
    <w:rsid w:val="25307B8B"/>
    <w:rsid w:val="254CCF73"/>
    <w:rsid w:val="2551422E"/>
    <w:rsid w:val="25540295"/>
    <w:rsid w:val="2585249B"/>
    <w:rsid w:val="2588437F"/>
    <w:rsid w:val="25BC6306"/>
    <w:rsid w:val="25C684A6"/>
    <w:rsid w:val="25CF4572"/>
    <w:rsid w:val="25EC48F6"/>
    <w:rsid w:val="2606040E"/>
    <w:rsid w:val="262F2932"/>
    <w:rsid w:val="2633DC98"/>
    <w:rsid w:val="263E3BEA"/>
    <w:rsid w:val="264BA235"/>
    <w:rsid w:val="2650942F"/>
    <w:rsid w:val="26718320"/>
    <w:rsid w:val="2672C601"/>
    <w:rsid w:val="2689D970"/>
    <w:rsid w:val="2689DC1C"/>
    <w:rsid w:val="268BBA7F"/>
    <w:rsid w:val="26B26B10"/>
    <w:rsid w:val="26BDF6BA"/>
    <w:rsid w:val="26C58D4B"/>
    <w:rsid w:val="270F826C"/>
    <w:rsid w:val="2717A1C9"/>
    <w:rsid w:val="271EE4D1"/>
    <w:rsid w:val="2738191A"/>
    <w:rsid w:val="2753FF0D"/>
    <w:rsid w:val="27581FD3"/>
    <w:rsid w:val="27632DF0"/>
    <w:rsid w:val="276558CB"/>
    <w:rsid w:val="2780A60E"/>
    <w:rsid w:val="2780D9C3"/>
    <w:rsid w:val="278B485A"/>
    <w:rsid w:val="279E3CD1"/>
    <w:rsid w:val="279F15B5"/>
    <w:rsid w:val="27AC0CF6"/>
    <w:rsid w:val="27C1658F"/>
    <w:rsid w:val="27E2D08C"/>
    <w:rsid w:val="280C61FA"/>
    <w:rsid w:val="281DB675"/>
    <w:rsid w:val="281F0A37"/>
    <w:rsid w:val="2821C6BD"/>
    <w:rsid w:val="283096CC"/>
    <w:rsid w:val="28492E5A"/>
    <w:rsid w:val="2853C15A"/>
    <w:rsid w:val="286BFDF9"/>
    <w:rsid w:val="286DAF75"/>
    <w:rsid w:val="2898587F"/>
    <w:rsid w:val="289C1583"/>
    <w:rsid w:val="289EA5B6"/>
    <w:rsid w:val="28BB4190"/>
    <w:rsid w:val="28C1F21F"/>
    <w:rsid w:val="28C2D353"/>
    <w:rsid w:val="28D59858"/>
    <w:rsid w:val="2903A24D"/>
    <w:rsid w:val="2967FCEB"/>
    <w:rsid w:val="296DBEA7"/>
    <w:rsid w:val="297B6C3F"/>
    <w:rsid w:val="299B3E49"/>
    <w:rsid w:val="29B0AFB5"/>
    <w:rsid w:val="29B3B454"/>
    <w:rsid w:val="29BCCE7B"/>
    <w:rsid w:val="29D08204"/>
    <w:rsid w:val="29D233C3"/>
    <w:rsid w:val="29E584D1"/>
    <w:rsid w:val="29F56130"/>
    <w:rsid w:val="29F7EA85"/>
    <w:rsid w:val="2A040C4A"/>
    <w:rsid w:val="2A045158"/>
    <w:rsid w:val="2A2027F8"/>
    <w:rsid w:val="2A26138E"/>
    <w:rsid w:val="2A2812D8"/>
    <w:rsid w:val="2A3A9322"/>
    <w:rsid w:val="2A48704A"/>
    <w:rsid w:val="2A4B1557"/>
    <w:rsid w:val="2A52277B"/>
    <w:rsid w:val="2A5535E2"/>
    <w:rsid w:val="2AD2C430"/>
    <w:rsid w:val="2ADD3257"/>
    <w:rsid w:val="2AEA729F"/>
    <w:rsid w:val="2AFD7958"/>
    <w:rsid w:val="2B23B574"/>
    <w:rsid w:val="2B5041F1"/>
    <w:rsid w:val="2B509E46"/>
    <w:rsid w:val="2B55A314"/>
    <w:rsid w:val="2B5F44BF"/>
    <w:rsid w:val="2BA3784B"/>
    <w:rsid w:val="2BA5AEA4"/>
    <w:rsid w:val="2BAC053E"/>
    <w:rsid w:val="2BCE8A86"/>
    <w:rsid w:val="2BD07771"/>
    <w:rsid w:val="2BD869C7"/>
    <w:rsid w:val="2C0069BD"/>
    <w:rsid w:val="2C133816"/>
    <w:rsid w:val="2C3282BF"/>
    <w:rsid w:val="2C413E88"/>
    <w:rsid w:val="2C752AED"/>
    <w:rsid w:val="2C754C6B"/>
    <w:rsid w:val="2C9F80EA"/>
    <w:rsid w:val="2CA33735"/>
    <w:rsid w:val="2CC23BB3"/>
    <w:rsid w:val="2CCC33FC"/>
    <w:rsid w:val="2D0ACB5C"/>
    <w:rsid w:val="2D1D8D79"/>
    <w:rsid w:val="2D2392B6"/>
    <w:rsid w:val="2D2EC6AC"/>
    <w:rsid w:val="2D7DA72F"/>
    <w:rsid w:val="2D879F2D"/>
    <w:rsid w:val="2D97F229"/>
    <w:rsid w:val="2D98C285"/>
    <w:rsid w:val="2DA6560A"/>
    <w:rsid w:val="2DBBA230"/>
    <w:rsid w:val="2DC335EE"/>
    <w:rsid w:val="2DC80B93"/>
    <w:rsid w:val="2DCDF584"/>
    <w:rsid w:val="2E00B222"/>
    <w:rsid w:val="2E0AAAF6"/>
    <w:rsid w:val="2E167662"/>
    <w:rsid w:val="2E1A5080"/>
    <w:rsid w:val="2E1D6079"/>
    <w:rsid w:val="2EA78635"/>
    <w:rsid w:val="2EA7AEB8"/>
    <w:rsid w:val="2EC2751A"/>
    <w:rsid w:val="2ED12FF2"/>
    <w:rsid w:val="2ED80A3D"/>
    <w:rsid w:val="2EE96553"/>
    <w:rsid w:val="2F1E507E"/>
    <w:rsid w:val="2F2D8E18"/>
    <w:rsid w:val="2F477F87"/>
    <w:rsid w:val="2F5D04F1"/>
    <w:rsid w:val="2F665664"/>
    <w:rsid w:val="2F67B808"/>
    <w:rsid w:val="2F76B934"/>
    <w:rsid w:val="2F8E32D9"/>
    <w:rsid w:val="2F9B3485"/>
    <w:rsid w:val="2FE19170"/>
    <w:rsid w:val="2FEB83C0"/>
    <w:rsid w:val="30086709"/>
    <w:rsid w:val="30190734"/>
    <w:rsid w:val="302BAE08"/>
    <w:rsid w:val="3055FCC9"/>
    <w:rsid w:val="3064ED1A"/>
    <w:rsid w:val="30711C32"/>
    <w:rsid w:val="30796745"/>
    <w:rsid w:val="3089D195"/>
    <w:rsid w:val="30967EB7"/>
    <w:rsid w:val="309A23B9"/>
    <w:rsid w:val="30D3A5F0"/>
    <w:rsid w:val="30DE2B20"/>
    <w:rsid w:val="312705E5"/>
    <w:rsid w:val="314EF03D"/>
    <w:rsid w:val="3152DC9C"/>
    <w:rsid w:val="3160256C"/>
    <w:rsid w:val="3168FD5B"/>
    <w:rsid w:val="316D3403"/>
    <w:rsid w:val="317281E3"/>
    <w:rsid w:val="3176861D"/>
    <w:rsid w:val="31800458"/>
    <w:rsid w:val="3190B422"/>
    <w:rsid w:val="31A8AA1B"/>
    <w:rsid w:val="31B55026"/>
    <w:rsid w:val="31DE4F09"/>
    <w:rsid w:val="31F1693E"/>
    <w:rsid w:val="31FBFE8B"/>
    <w:rsid w:val="31FE4219"/>
    <w:rsid w:val="3200C910"/>
    <w:rsid w:val="3216F7FB"/>
    <w:rsid w:val="322C0C96"/>
    <w:rsid w:val="322DC19E"/>
    <w:rsid w:val="3235D3D3"/>
    <w:rsid w:val="323AB19B"/>
    <w:rsid w:val="3267D86A"/>
    <w:rsid w:val="328C3B8F"/>
    <w:rsid w:val="32A5632F"/>
    <w:rsid w:val="32AF7890"/>
    <w:rsid w:val="32CCC11F"/>
    <w:rsid w:val="32D87B95"/>
    <w:rsid w:val="32E332F6"/>
    <w:rsid w:val="3301FAD8"/>
    <w:rsid w:val="3320FF5F"/>
    <w:rsid w:val="333D15E1"/>
    <w:rsid w:val="334CEFAA"/>
    <w:rsid w:val="336ACA64"/>
    <w:rsid w:val="33717E89"/>
    <w:rsid w:val="338DC794"/>
    <w:rsid w:val="339B88E7"/>
    <w:rsid w:val="33B4F1EE"/>
    <w:rsid w:val="33B5F923"/>
    <w:rsid w:val="33B9F5CD"/>
    <w:rsid w:val="33C85735"/>
    <w:rsid w:val="3401347E"/>
    <w:rsid w:val="341468D7"/>
    <w:rsid w:val="34239E67"/>
    <w:rsid w:val="3424ADD6"/>
    <w:rsid w:val="342674E0"/>
    <w:rsid w:val="3427C397"/>
    <w:rsid w:val="343167CC"/>
    <w:rsid w:val="3437C5A2"/>
    <w:rsid w:val="344D20CB"/>
    <w:rsid w:val="346A0F14"/>
    <w:rsid w:val="348DE99D"/>
    <w:rsid w:val="34A97CDD"/>
    <w:rsid w:val="34E9D357"/>
    <w:rsid w:val="34F21C4F"/>
    <w:rsid w:val="34F318D4"/>
    <w:rsid w:val="34FA3565"/>
    <w:rsid w:val="3501ED2C"/>
    <w:rsid w:val="350F4D3F"/>
    <w:rsid w:val="351251E1"/>
    <w:rsid w:val="3520F1F8"/>
    <w:rsid w:val="352D4DB6"/>
    <w:rsid w:val="3554CCA0"/>
    <w:rsid w:val="3583A7FD"/>
    <w:rsid w:val="35ADF206"/>
    <w:rsid w:val="35CB7296"/>
    <w:rsid w:val="35DF4F0F"/>
    <w:rsid w:val="35FAE3FF"/>
    <w:rsid w:val="3608410C"/>
    <w:rsid w:val="3612E9F1"/>
    <w:rsid w:val="36235DDF"/>
    <w:rsid w:val="3636322E"/>
    <w:rsid w:val="3638D943"/>
    <w:rsid w:val="36480EE0"/>
    <w:rsid w:val="366BA105"/>
    <w:rsid w:val="367E1812"/>
    <w:rsid w:val="36897D74"/>
    <w:rsid w:val="36928CD2"/>
    <w:rsid w:val="3694C8BE"/>
    <w:rsid w:val="36C677A4"/>
    <w:rsid w:val="36CFE4CA"/>
    <w:rsid w:val="36DAFFC8"/>
    <w:rsid w:val="36DE84C8"/>
    <w:rsid w:val="370B8ECE"/>
    <w:rsid w:val="372053E4"/>
    <w:rsid w:val="372186AC"/>
    <w:rsid w:val="372A9C2C"/>
    <w:rsid w:val="375737C3"/>
    <w:rsid w:val="379CE634"/>
    <w:rsid w:val="37A2A0CF"/>
    <w:rsid w:val="37BD5883"/>
    <w:rsid w:val="37E1E3E0"/>
    <w:rsid w:val="37E7642B"/>
    <w:rsid w:val="37F88BDD"/>
    <w:rsid w:val="38140EAC"/>
    <w:rsid w:val="3816F1EE"/>
    <w:rsid w:val="381F1FEE"/>
    <w:rsid w:val="38535AF5"/>
    <w:rsid w:val="386881E0"/>
    <w:rsid w:val="38A4877D"/>
    <w:rsid w:val="38A73732"/>
    <w:rsid w:val="38B28519"/>
    <w:rsid w:val="38C1964D"/>
    <w:rsid w:val="38C3F79E"/>
    <w:rsid w:val="38C556B0"/>
    <w:rsid w:val="38ED45FA"/>
    <w:rsid w:val="394B2274"/>
    <w:rsid w:val="3954F094"/>
    <w:rsid w:val="397356B0"/>
    <w:rsid w:val="399FA7E6"/>
    <w:rsid w:val="39AA8F78"/>
    <w:rsid w:val="39D3C950"/>
    <w:rsid w:val="39DDA504"/>
    <w:rsid w:val="39E1DF65"/>
    <w:rsid w:val="39E7C292"/>
    <w:rsid w:val="39F7CADF"/>
    <w:rsid w:val="39F951F4"/>
    <w:rsid w:val="3A0BD0BD"/>
    <w:rsid w:val="3A251068"/>
    <w:rsid w:val="3A26EC32"/>
    <w:rsid w:val="3A43835C"/>
    <w:rsid w:val="3A4C214B"/>
    <w:rsid w:val="3A511FE4"/>
    <w:rsid w:val="3A5DF7B8"/>
    <w:rsid w:val="3A7A8876"/>
    <w:rsid w:val="3A7C04D7"/>
    <w:rsid w:val="3A8A681B"/>
    <w:rsid w:val="3A8AA146"/>
    <w:rsid w:val="3A8AFED6"/>
    <w:rsid w:val="3A9B31DE"/>
    <w:rsid w:val="3AB247CB"/>
    <w:rsid w:val="3AC26D09"/>
    <w:rsid w:val="3AD80E1B"/>
    <w:rsid w:val="3AEB3E92"/>
    <w:rsid w:val="3B0940E1"/>
    <w:rsid w:val="3B1074BD"/>
    <w:rsid w:val="3B1190A6"/>
    <w:rsid w:val="3B168D0E"/>
    <w:rsid w:val="3B1A782E"/>
    <w:rsid w:val="3B1C02A8"/>
    <w:rsid w:val="3B29C06C"/>
    <w:rsid w:val="3B3EF0C1"/>
    <w:rsid w:val="3B697326"/>
    <w:rsid w:val="3B729B2F"/>
    <w:rsid w:val="3B80082B"/>
    <w:rsid w:val="3BAB27AB"/>
    <w:rsid w:val="3BC82796"/>
    <w:rsid w:val="3BC8F26C"/>
    <w:rsid w:val="3BD734B0"/>
    <w:rsid w:val="3BE76967"/>
    <w:rsid w:val="3BECD2EA"/>
    <w:rsid w:val="3BEE76FA"/>
    <w:rsid w:val="3BFDAAEB"/>
    <w:rsid w:val="3C0A8C4D"/>
    <w:rsid w:val="3C164422"/>
    <w:rsid w:val="3C1A4FA9"/>
    <w:rsid w:val="3C1D7680"/>
    <w:rsid w:val="3C3A65CF"/>
    <w:rsid w:val="3C60F47C"/>
    <w:rsid w:val="3C65B862"/>
    <w:rsid w:val="3C86E8F9"/>
    <w:rsid w:val="3C8BDEC8"/>
    <w:rsid w:val="3CA60CE2"/>
    <w:rsid w:val="3CC9A258"/>
    <w:rsid w:val="3CCCDDDB"/>
    <w:rsid w:val="3CCE1489"/>
    <w:rsid w:val="3CD50C80"/>
    <w:rsid w:val="3D0663EA"/>
    <w:rsid w:val="3D0B29AF"/>
    <w:rsid w:val="3D0E1FC9"/>
    <w:rsid w:val="3D2BB1DD"/>
    <w:rsid w:val="3D2C8F48"/>
    <w:rsid w:val="3D36CD81"/>
    <w:rsid w:val="3D49A07A"/>
    <w:rsid w:val="3D4CBDEC"/>
    <w:rsid w:val="3D7698E0"/>
    <w:rsid w:val="3D8364F8"/>
    <w:rsid w:val="3D98A5F7"/>
    <w:rsid w:val="3DACAC56"/>
    <w:rsid w:val="3DC52BBB"/>
    <w:rsid w:val="3DDD11AF"/>
    <w:rsid w:val="3DE6EE5D"/>
    <w:rsid w:val="3DF1742A"/>
    <w:rsid w:val="3DF966B8"/>
    <w:rsid w:val="3E21FA66"/>
    <w:rsid w:val="3E854EF1"/>
    <w:rsid w:val="3E99303D"/>
    <w:rsid w:val="3EA3B1A0"/>
    <w:rsid w:val="3EABE5CB"/>
    <w:rsid w:val="3ECEC043"/>
    <w:rsid w:val="3EDFA0F3"/>
    <w:rsid w:val="3EECB465"/>
    <w:rsid w:val="3EF0B631"/>
    <w:rsid w:val="3EF9C700"/>
    <w:rsid w:val="3F03E138"/>
    <w:rsid w:val="3F11CB14"/>
    <w:rsid w:val="3F1693C5"/>
    <w:rsid w:val="3F24D961"/>
    <w:rsid w:val="3F2698DD"/>
    <w:rsid w:val="3F42F5A2"/>
    <w:rsid w:val="3F578D4A"/>
    <w:rsid w:val="3F65BA5A"/>
    <w:rsid w:val="3F6799BE"/>
    <w:rsid w:val="3F885194"/>
    <w:rsid w:val="3F90FAD4"/>
    <w:rsid w:val="3F94C429"/>
    <w:rsid w:val="3F9B3421"/>
    <w:rsid w:val="3FA300E7"/>
    <w:rsid w:val="3FA7B518"/>
    <w:rsid w:val="3FB20FFB"/>
    <w:rsid w:val="3FB2F6DF"/>
    <w:rsid w:val="3FB89985"/>
    <w:rsid w:val="3FD66918"/>
    <w:rsid w:val="3FEDD3FD"/>
    <w:rsid w:val="3FF71F1B"/>
    <w:rsid w:val="401E26C8"/>
    <w:rsid w:val="40274970"/>
    <w:rsid w:val="403CB05D"/>
    <w:rsid w:val="404FFD8B"/>
    <w:rsid w:val="405A8D66"/>
    <w:rsid w:val="406F9B81"/>
    <w:rsid w:val="409DCC2C"/>
    <w:rsid w:val="40AE6367"/>
    <w:rsid w:val="40C354F5"/>
    <w:rsid w:val="40D4F05A"/>
    <w:rsid w:val="40EA027A"/>
    <w:rsid w:val="40F82826"/>
    <w:rsid w:val="410B107D"/>
    <w:rsid w:val="410BF871"/>
    <w:rsid w:val="4128B381"/>
    <w:rsid w:val="4133E08D"/>
    <w:rsid w:val="4142C937"/>
    <w:rsid w:val="41435D9A"/>
    <w:rsid w:val="41504AD6"/>
    <w:rsid w:val="4163DB36"/>
    <w:rsid w:val="417097DC"/>
    <w:rsid w:val="419516DD"/>
    <w:rsid w:val="41A7CC6E"/>
    <w:rsid w:val="41D5DBFF"/>
    <w:rsid w:val="41E602AF"/>
    <w:rsid w:val="41F509D6"/>
    <w:rsid w:val="41FCDA2A"/>
    <w:rsid w:val="422BDDED"/>
    <w:rsid w:val="423A3321"/>
    <w:rsid w:val="42455E9C"/>
    <w:rsid w:val="42469EA4"/>
    <w:rsid w:val="4247EDF8"/>
    <w:rsid w:val="427404B0"/>
    <w:rsid w:val="4278DB35"/>
    <w:rsid w:val="429B50B7"/>
    <w:rsid w:val="429CD7C4"/>
    <w:rsid w:val="42C039DF"/>
    <w:rsid w:val="42CD8398"/>
    <w:rsid w:val="43016F6D"/>
    <w:rsid w:val="4311C604"/>
    <w:rsid w:val="43402BEE"/>
    <w:rsid w:val="43464A0D"/>
    <w:rsid w:val="43540252"/>
    <w:rsid w:val="436161C6"/>
    <w:rsid w:val="436F94C3"/>
    <w:rsid w:val="4399045D"/>
    <w:rsid w:val="439EE6A5"/>
    <w:rsid w:val="43A30C59"/>
    <w:rsid w:val="43BB473B"/>
    <w:rsid w:val="43BF4917"/>
    <w:rsid w:val="43C8BE24"/>
    <w:rsid w:val="43CEF6DE"/>
    <w:rsid w:val="43CFB69B"/>
    <w:rsid w:val="43D364A0"/>
    <w:rsid w:val="43D3BE62"/>
    <w:rsid w:val="43E0C9E2"/>
    <w:rsid w:val="440066C4"/>
    <w:rsid w:val="4425531D"/>
    <w:rsid w:val="44475150"/>
    <w:rsid w:val="446C0E73"/>
    <w:rsid w:val="4474AB88"/>
    <w:rsid w:val="4477C515"/>
    <w:rsid w:val="44928E03"/>
    <w:rsid w:val="44980AA8"/>
    <w:rsid w:val="44A6692E"/>
    <w:rsid w:val="44DF6AAC"/>
    <w:rsid w:val="44F0A643"/>
    <w:rsid w:val="44F8E9B4"/>
    <w:rsid w:val="4510BAA9"/>
    <w:rsid w:val="4528F95F"/>
    <w:rsid w:val="455EC60E"/>
    <w:rsid w:val="4591142B"/>
    <w:rsid w:val="45945553"/>
    <w:rsid w:val="45AFB5E4"/>
    <w:rsid w:val="45EBA721"/>
    <w:rsid w:val="460AE56B"/>
    <w:rsid w:val="4614FFA9"/>
    <w:rsid w:val="46212B04"/>
    <w:rsid w:val="462691F2"/>
    <w:rsid w:val="462D6CDE"/>
    <w:rsid w:val="46402BB1"/>
    <w:rsid w:val="4646853A"/>
    <w:rsid w:val="464C7BEF"/>
    <w:rsid w:val="464DBEA4"/>
    <w:rsid w:val="46511975"/>
    <w:rsid w:val="4659308C"/>
    <w:rsid w:val="465A2E85"/>
    <w:rsid w:val="465A5886"/>
    <w:rsid w:val="46721B1A"/>
    <w:rsid w:val="4698523E"/>
    <w:rsid w:val="46AAD96C"/>
    <w:rsid w:val="46AE1485"/>
    <w:rsid w:val="46C7C544"/>
    <w:rsid w:val="46CA51E8"/>
    <w:rsid w:val="46CED8DF"/>
    <w:rsid w:val="46D33B9B"/>
    <w:rsid w:val="46D873D7"/>
    <w:rsid w:val="46E74B78"/>
    <w:rsid w:val="470EC249"/>
    <w:rsid w:val="473CD4C6"/>
    <w:rsid w:val="4756F5EA"/>
    <w:rsid w:val="47580C69"/>
    <w:rsid w:val="476C27B4"/>
    <w:rsid w:val="478BDCD5"/>
    <w:rsid w:val="47BA9580"/>
    <w:rsid w:val="47DD1ECD"/>
    <w:rsid w:val="47F1E4AA"/>
    <w:rsid w:val="47F94CA3"/>
    <w:rsid w:val="47FB5B40"/>
    <w:rsid w:val="48115CFA"/>
    <w:rsid w:val="4820CDE8"/>
    <w:rsid w:val="482C3A53"/>
    <w:rsid w:val="48364191"/>
    <w:rsid w:val="4836F85F"/>
    <w:rsid w:val="4838D1F7"/>
    <w:rsid w:val="4863961D"/>
    <w:rsid w:val="48671FF0"/>
    <w:rsid w:val="486F9962"/>
    <w:rsid w:val="48790795"/>
    <w:rsid w:val="488F4BEE"/>
    <w:rsid w:val="48A0EA3F"/>
    <w:rsid w:val="48A70ABE"/>
    <w:rsid w:val="48DF0899"/>
    <w:rsid w:val="4903FCC6"/>
    <w:rsid w:val="490887C9"/>
    <w:rsid w:val="49232CC2"/>
    <w:rsid w:val="49274DD3"/>
    <w:rsid w:val="49330FCD"/>
    <w:rsid w:val="4938111D"/>
    <w:rsid w:val="493D4693"/>
    <w:rsid w:val="494E63B9"/>
    <w:rsid w:val="49689DBD"/>
    <w:rsid w:val="496D447E"/>
    <w:rsid w:val="49727B80"/>
    <w:rsid w:val="49727EDF"/>
    <w:rsid w:val="4989F275"/>
    <w:rsid w:val="49A656B7"/>
    <w:rsid w:val="49AE7598"/>
    <w:rsid w:val="49D7679D"/>
    <w:rsid w:val="49E080D0"/>
    <w:rsid w:val="49E59B17"/>
    <w:rsid w:val="4A079F97"/>
    <w:rsid w:val="4A0CE302"/>
    <w:rsid w:val="4A1D13C4"/>
    <w:rsid w:val="4A2A0001"/>
    <w:rsid w:val="4A3EFC00"/>
    <w:rsid w:val="4A59D05F"/>
    <w:rsid w:val="4A60F05A"/>
    <w:rsid w:val="4A861BE5"/>
    <w:rsid w:val="4AC6A90C"/>
    <w:rsid w:val="4ADF0665"/>
    <w:rsid w:val="4AF3080E"/>
    <w:rsid w:val="4B24BC0D"/>
    <w:rsid w:val="4B27CDE2"/>
    <w:rsid w:val="4B2ED360"/>
    <w:rsid w:val="4B3FDE43"/>
    <w:rsid w:val="4B53DCC6"/>
    <w:rsid w:val="4B6AD795"/>
    <w:rsid w:val="4B83D06E"/>
    <w:rsid w:val="4B8EEFE1"/>
    <w:rsid w:val="4B8EF884"/>
    <w:rsid w:val="4B931D75"/>
    <w:rsid w:val="4B9B6DC2"/>
    <w:rsid w:val="4BA56961"/>
    <w:rsid w:val="4BAF688B"/>
    <w:rsid w:val="4BB4B939"/>
    <w:rsid w:val="4BBD7A5B"/>
    <w:rsid w:val="4BC5F597"/>
    <w:rsid w:val="4C104F80"/>
    <w:rsid w:val="4C1757CA"/>
    <w:rsid w:val="4C17667A"/>
    <w:rsid w:val="4C2CDA99"/>
    <w:rsid w:val="4C374B32"/>
    <w:rsid w:val="4C4B8A7A"/>
    <w:rsid w:val="4C55FEAC"/>
    <w:rsid w:val="4C56A7BE"/>
    <w:rsid w:val="4C78C92F"/>
    <w:rsid w:val="4C936008"/>
    <w:rsid w:val="4C9B9048"/>
    <w:rsid w:val="4CB79389"/>
    <w:rsid w:val="4CC02FB4"/>
    <w:rsid w:val="4CD433C2"/>
    <w:rsid w:val="4CEACA74"/>
    <w:rsid w:val="4CF9CC96"/>
    <w:rsid w:val="4D02339D"/>
    <w:rsid w:val="4D0A0A15"/>
    <w:rsid w:val="4D12BBBE"/>
    <w:rsid w:val="4D219843"/>
    <w:rsid w:val="4D3F8B57"/>
    <w:rsid w:val="4D57CCAA"/>
    <w:rsid w:val="4D6CBD09"/>
    <w:rsid w:val="4D828C49"/>
    <w:rsid w:val="4D829455"/>
    <w:rsid w:val="4D8A8646"/>
    <w:rsid w:val="4D8C404E"/>
    <w:rsid w:val="4D9DF9B1"/>
    <w:rsid w:val="4DBA8E41"/>
    <w:rsid w:val="4DC43A67"/>
    <w:rsid w:val="4DCCEC4C"/>
    <w:rsid w:val="4DF1D7B3"/>
    <w:rsid w:val="4DFB1206"/>
    <w:rsid w:val="4E067B5F"/>
    <w:rsid w:val="4E0ABCEB"/>
    <w:rsid w:val="4E2D4BC3"/>
    <w:rsid w:val="4E477E22"/>
    <w:rsid w:val="4E78B79E"/>
    <w:rsid w:val="4E8E26CA"/>
    <w:rsid w:val="4EB0EC9C"/>
    <w:rsid w:val="4EC51461"/>
    <w:rsid w:val="4EC69CF7"/>
    <w:rsid w:val="4ECB17F0"/>
    <w:rsid w:val="4ED94D1E"/>
    <w:rsid w:val="4EFEEEEA"/>
    <w:rsid w:val="4F202D6C"/>
    <w:rsid w:val="4F23819F"/>
    <w:rsid w:val="4F4422C2"/>
    <w:rsid w:val="4F498F49"/>
    <w:rsid w:val="4F6D0DEE"/>
    <w:rsid w:val="4F824B8B"/>
    <w:rsid w:val="4F828B6C"/>
    <w:rsid w:val="4F941CA0"/>
    <w:rsid w:val="4FB42805"/>
    <w:rsid w:val="4FCBB130"/>
    <w:rsid w:val="4FD042B7"/>
    <w:rsid w:val="4FDF92A6"/>
    <w:rsid w:val="4FEA9B79"/>
    <w:rsid w:val="500168DC"/>
    <w:rsid w:val="501328B4"/>
    <w:rsid w:val="501FBB1A"/>
    <w:rsid w:val="502A8BF5"/>
    <w:rsid w:val="50307B1C"/>
    <w:rsid w:val="505F8344"/>
    <w:rsid w:val="50603B99"/>
    <w:rsid w:val="50650477"/>
    <w:rsid w:val="506C0A04"/>
    <w:rsid w:val="50728217"/>
    <w:rsid w:val="5077A955"/>
    <w:rsid w:val="5086A7DD"/>
    <w:rsid w:val="50A4DE81"/>
    <w:rsid w:val="50AD4818"/>
    <w:rsid w:val="50B3A95E"/>
    <w:rsid w:val="50BF4308"/>
    <w:rsid w:val="50CA33EF"/>
    <w:rsid w:val="50D0F4D7"/>
    <w:rsid w:val="50DB37E9"/>
    <w:rsid w:val="50DFEDCD"/>
    <w:rsid w:val="50F76847"/>
    <w:rsid w:val="50F768B6"/>
    <w:rsid w:val="50FBFC57"/>
    <w:rsid w:val="5109E617"/>
    <w:rsid w:val="5112AEB8"/>
    <w:rsid w:val="51160351"/>
    <w:rsid w:val="51168776"/>
    <w:rsid w:val="5129EBBF"/>
    <w:rsid w:val="5132C8F3"/>
    <w:rsid w:val="513321E4"/>
    <w:rsid w:val="5133D43B"/>
    <w:rsid w:val="5150C563"/>
    <w:rsid w:val="515338EA"/>
    <w:rsid w:val="517F5B1E"/>
    <w:rsid w:val="51816265"/>
    <w:rsid w:val="5181A88E"/>
    <w:rsid w:val="518E0494"/>
    <w:rsid w:val="518E9BEF"/>
    <w:rsid w:val="519207B9"/>
    <w:rsid w:val="51A836DF"/>
    <w:rsid w:val="51E52C63"/>
    <w:rsid w:val="51F577D8"/>
    <w:rsid w:val="522FA921"/>
    <w:rsid w:val="5241C19B"/>
    <w:rsid w:val="524DCAB2"/>
    <w:rsid w:val="526C4544"/>
    <w:rsid w:val="52B12DB1"/>
    <w:rsid w:val="52BC10D6"/>
    <w:rsid w:val="52CB249B"/>
    <w:rsid w:val="52DB684F"/>
    <w:rsid w:val="52DCCC4E"/>
    <w:rsid w:val="52DDC8A1"/>
    <w:rsid w:val="52F10393"/>
    <w:rsid w:val="53014A9F"/>
    <w:rsid w:val="532977FF"/>
    <w:rsid w:val="5367804D"/>
    <w:rsid w:val="537C0D8B"/>
    <w:rsid w:val="53824C13"/>
    <w:rsid w:val="5389E60A"/>
    <w:rsid w:val="538B549C"/>
    <w:rsid w:val="53B4E458"/>
    <w:rsid w:val="53E2D0F3"/>
    <w:rsid w:val="53E6DA1D"/>
    <w:rsid w:val="53EACE4B"/>
    <w:rsid w:val="54118CBC"/>
    <w:rsid w:val="5461ECC2"/>
    <w:rsid w:val="5480D52D"/>
    <w:rsid w:val="549566BF"/>
    <w:rsid w:val="54A5C2F3"/>
    <w:rsid w:val="54AF1FA9"/>
    <w:rsid w:val="54B8A2E7"/>
    <w:rsid w:val="54D5632E"/>
    <w:rsid w:val="54DB7A8F"/>
    <w:rsid w:val="5513F6BB"/>
    <w:rsid w:val="553D32C2"/>
    <w:rsid w:val="5584C077"/>
    <w:rsid w:val="5585E43B"/>
    <w:rsid w:val="55A8F5DB"/>
    <w:rsid w:val="55BF8014"/>
    <w:rsid w:val="55CAE0C1"/>
    <w:rsid w:val="55FB33BA"/>
    <w:rsid w:val="560988BF"/>
    <w:rsid w:val="561A4926"/>
    <w:rsid w:val="561B124F"/>
    <w:rsid w:val="562AE473"/>
    <w:rsid w:val="56375629"/>
    <w:rsid w:val="564F54F3"/>
    <w:rsid w:val="5668308F"/>
    <w:rsid w:val="569F109B"/>
    <w:rsid w:val="56C2C0D6"/>
    <w:rsid w:val="56C6255E"/>
    <w:rsid w:val="56D9CC31"/>
    <w:rsid w:val="56FB2B9C"/>
    <w:rsid w:val="570095C3"/>
    <w:rsid w:val="5714628E"/>
    <w:rsid w:val="5715F4E0"/>
    <w:rsid w:val="57553420"/>
    <w:rsid w:val="5758DE96"/>
    <w:rsid w:val="57659B85"/>
    <w:rsid w:val="5770C58C"/>
    <w:rsid w:val="5774D82D"/>
    <w:rsid w:val="577CA845"/>
    <w:rsid w:val="5791D47F"/>
    <w:rsid w:val="57B7C5B6"/>
    <w:rsid w:val="57CA0A99"/>
    <w:rsid w:val="57D49041"/>
    <w:rsid w:val="58195958"/>
    <w:rsid w:val="581F1C0B"/>
    <w:rsid w:val="5850C7DF"/>
    <w:rsid w:val="585529F4"/>
    <w:rsid w:val="586099DC"/>
    <w:rsid w:val="586366CC"/>
    <w:rsid w:val="588F6CE5"/>
    <w:rsid w:val="58920576"/>
    <w:rsid w:val="58A1FE03"/>
    <w:rsid w:val="58A2079D"/>
    <w:rsid w:val="58B7A911"/>
    <w:rsid w:val="58B9D66D"/>
    <w:rsid w:val="58C7BA56"/>
    <w:rsid w:val="592A8414"/>
    <w:rsid w:val="5944F8FA"/>
    <w:rsid w:val="594D8135"/>
    <w:rsid w:val="59882A2C"/>
    <w:rsid w:val="59930C94"/>
    <w:rsid w:val="59956D13"/>
    <w:rsid w:val="599B290C"/>
    <w:rsid w:val="599E2472"/>
    <w:rsid w:val="59C4EA9C"/>
    <w:rsid w:val="59D2568A"/>
    <w:rsid w:val="59E6B024"/>
    <w:rsid w:val="59FDF27F"/>
    <w:rsid w:val="5A0B85F4"/>
    <w:rsid w:val="5A105AFF"/>
    <w:rsid w:val="5A113E3B"/>
    <w:rsid w:val="5A1B35BA"/>
    <w:rsid w:val="5A2E3774"/>
    <w:rsid w:val="5A2FF804"/>
    <w:rsid w:val="5A51404F"/>
    <w:rsid w:val="5A671532"/>
    <w:rsid w:val="5A68C169"/>
    <w:rsid w:val="5A6FA572"/>
    <w:rsid w:val="5A767A79"/>
    <w:rsid w:val="5A946F91"/>
    <w:rsid w:val="5AEC8697"/>
    <w:rsid w:val="5B02F6BF"/>
    <w:rsid w:val="5B213D21"/>
    <w:rsid w:val="5B411FF3"/>
    <w:rsid w:val="5B5AE682"/>
    <w:rsid w:val="5B6B0274"/>
    <w:rsid w:val="5B7798E3"/>
    <w:rsid w:val="5BD193B6"/>
    <w:rsid w:val="5BE4A021"/>
    <w:rsid w:val="5BFD52CF"/>
    <w:rsid w:val="5C11259D"/>
    <w:rsid w:val="5C24F9D0"/>
    <w:rsid w:val="5C5A6AD0"/>
    <w:rsid w:val="5C6A278A"/>
    <w:rsid w:val="5C82A0CB"/>
    <w:rsid w:val="5CAD1092"/>
    <w:rsid w:val="5CB0AD0F"/>
    <w:rsid w:val="5CBA04C5"/>
    <w:rsid w:val="5CBBE9F4"/>
    <w:rsid w:val="5CBEDB87"/>
    <w:rsid w:val="5CCCA48E"/>
    <w:rsid w:val="5CD961B7"/>
    <w:rsid w:val="5CFF27DC"/>
    <w:rsid w:val="5D1E0B6D"/>
    <w:rsid w:val="5D33B181"/>
    <w:rsid w:val="5D3D9A25"/>
    <w:rsid w:val="5D404FB4"/>
    <w:rsid w:val="5D5AD2D8"/>
    <w:rsid w:val="5D6736B2"/>
    <w:rsid w:val="5D6996BD"/>
    <w:rsid w:val="5D89331F"/>
    <w:rsid w:val="5D8E49E8"/>
    <w:rsid w:val="5DA4D1E2"/>
    <w:rsid w:val="5DB9C52D"/>
    <w:rsid w:val="5DC20839"/>
    <w:rsid w:val="5DCCA06E"/>
    <w:rsid w:val="5DDCF77E"/>
    <w:rsid w:val="5DE66230"/>
    <w:rsid w:val="5DEC2523"/>
    <w:rsid w:val="5E296448"/>
    <w:rsid w:val="5E3FD5AC"/>
    <w:rsid w:val="5E4418C2"/>
    <w:rsid w:val="5E4846B5"/>
    <w:rsid w:val="5E64477A"/>
    <w:rsid w:val="5E7CEBBA"/>
    <w:rsid w:val="5E8DB75A"/>
    <w:rsid w:val="5E981C73"/>
    <w:rsid w:val="5EB73480"/>
    <w:rsid w:val="5EC82FC7"/>
    <w:rsid w:val="5ED4FD6D"/>
    <w:rsid w:val="5ED7F8BA"/>
    <w:rsid w:val="5F302496"/>
    <w:rsid w:val="5F384268"/>
    <w:rsid w:val="5F695CAB"/>
    <w:rsid w:val="5F91FB46"/>
    <w:rsid w:val="5F93974F"/>
    <w:rsid w:val="5F9873A1"/>
    <w:rsid w:val="5F9A1283"/>
    <w:rsid w:val="5F9C010A"/>
    <w:rsid w:val="5F9C8DC7"/>
    <w:rsid w:val="5FA3628F"/>
    <w:rsid w:val="5FC38F21"/>
    <w:rsid w:val="5FCDF387"/>
    <w:rsid w:val="5FCF3D22"/>
    <w:rsid w:val="5FF80001"/>
    <w:rsid w:val="604A1E0D"/>
    <w:rsid w:val="6075CE31"/>
    <w:rsid w:val="607786A1"/>
    <w:rsid w:val="60786D4A"/>
    <w:rsid w:val="60804832"/>
    <w:rsid w:val="60A0CB92"/>
    <w:rsid w:val="60AAE6DE"/>
    <w:rsid w:val="60ABD4E8"/>
    <w:rsid w:val="60BBA60A"/>
    <w:rsid w:val="60C59B20"/>
    <w:rsid w:val="60C97A7B"/>
    <w:rsid w:val="60D0B6A8"/>
    <w:rsid w:val="60D683D0"/>
    <w:rsid w:val="60EF0053"/>
    <w:rsid w:val="6102688E"/>
    <w:rsid w:val="6110FB7D"/>
    <w:rsid w:val="61378AAE"/>
    <w:rsid w:val="617CE9AC"/>
    <w:rsid w:val="619B30DF"/>
    <w:rsid w:val="61B7DB4D"/>
    <w:rsid w:val="61DB118A"/>
    <w:rsid w:val="61EB8E42"/>
    <w:rsid w:val="61FB8FF8"/>
    <w:rsid w:val="62162BE1"/>
    <w:rsid w:val="621FFD2A"/>
    <w:rsid w:val="623C6B6D"/>
    <w:rsid w:val="6259C085"/>
    <w:rsid w:val="629241B6"/>
    <w:rsid w:val="6299E1D4"/>
    <w:rsid w:val="629E6B67"/>
    <w:rsid w:val="62C73B13"/>
    <w:rsid w:val="62C92983"/>
    <w:rsid w:val="62EE6811"/>
    <w:rsid w:val="62F438ED"/>
    <w:rsid w:val="6356F31C"/>
    <w:rsid w:val="63A4837B"/>
    <w:rsid w:val="63B4E5D4"/>
    <w:rsid w:val="63C1D4C9"/>
    <w:rsid w:val="63D8E022"/>
    <w:rsid w:val="63E8B2D8"/>
    <w:rsid w:val="63F55101"/>
    <w:rsid w:val="63F7471E"/>
    <w:rsid w:val="64037A20"/>
    <w:rsid w:val="64052204"/>
    <w:rsid w:val="640EC931"/>
    <w:rsid w:val="641B3CA4"/>
    <w:rsid w:val="6448E3EE"/>
    <w:rsid w:val="644AC148"/>
    <w:rsid w:val="644CB1B8"/>
    <w:rsid w:val="64529B9A"/>
    <w:rsid w:val="645E88AA"/>
    <w:rsid w:val="64A12122"/>
    <w:rsid w:val="64A375CE"/>
    <w:rsid w:val="64A7BBB0"/>
    <w:rsid w:val="64B51983"/>
    <w:rsid w:val="64CE0DA9"/>
    <w:rsid w:val="64D3B614"/>
    <w:rsid w:val="64DAD71E"/>
    <w:rsid w:val="64DB91D5"/>
    <w:rsid w:val="64E150AA"/>
    <w:rsid w:val="64E651D2"/>
    <w:rsid w:val="64F23403"/>
    <w:rsid w:val="65171FCD"/>
    <w:rsid w:val="6523E90D"/>
    <w:rsid w:val="652F61BC"/>
    <w:rsid w:val="65326646"/>
    <w:rsid w:val="65358BF7"/>
    <w:rsid w:val="653DE4AC"/>
    <w:rsid w:val="653F02E0"/>
    <w:rsid w:val="65519E0F"/>
    <w:rsid w:val="655230EA"/>
    <w:rsid w:val="655CF5B0"/>
    <w:rsid w:val="657F3B10"/>
    <w:rsid w:val="658A14F7"/>
    <w:rsid w:val="6592C06E"/>
    <w:rsid w:val="65B3000F"/>
    <w:rsid w:val="65B9BC3D"/>
    <w:rsid w:val="65D3C3D8"/>
    <w:rsid w:val="65F9F583"/>
    <w:rsid w:val="6613F310"/>
    <w:rsid w:val="663517D3"/>
    <w:rsid w:val="66378B32"/>
    <w:rsid w:val="6637A2BE"/>
    <w:rsid w:val="663FCF2D"/>
    <w:rsid w:val="664564EB"/>
    <w:rsid w:val="66519182"/>
    <w:rsid w:val="665D2666"/>
    <w:rsid w:val="66ACA847"/>
    <w:rsid w:val="66B8C5B1"/>
    <w:rsid w:val="66BA9F61"/>
    <w:rsid w:val="66BB8E3B"/>
    <w:rsid w:val="66BEFB24"/>
    <w:rsid w:val="66EFED72"/>
    <w:rsid w:val="66F1949E"/>
    <w:rsid w:val="66F1C268"/>
    <w:rsid w:val="66F6D294"/>
    <w:rsid w:val="671C18DC"/>
    <w:rsid w:val="672F01CC"/>
    <w:rsid w:val="673528F3"/>
    <w:rsid w:val="6751108E"/>
    <w:rsid w:val="67592486"/>
    <w:rsid w:val="675AE3B3"/>
    <w:rsid w:val="6764864A"/>
    <w:rsid w:val="677E72B6"/>
    <w:rsid w:val="67BB4BA1"/>
    <w:rsid w:val="67F190ED"/>
    <w:rsid w:val="67FB673A"/>
    <w:rsid w:val="68231CF7"/>
    <w:rsid w:val="682C0E42"/>
    <w:rsid w:val="6877E55A"/>
    <w:rsid w:val="687FBE03"/>
    <w:rsid w:val="6887FDBD"/>
    <w:rsid w:val="688D1568"/>
    <w:rsid w:val="689D11E7"/>
    <w:rsid w:val="68B26AC1"/>
    <w:rsid w:val="68B7D5A4"/>
    <w:rsid w:val="6903E9C4"/>
    <w:rsid w:val="69065B3E"/>
    <w:rsid w:val="691543BD"/>
    <w:rsid w:val="691E2920"/>
    <w:rsid w:val="69269F2C"/>
    <w:rsid w:val="694468AC"/>
    <w:rsid w:val="69645590"/>
    <w:rsid w:val="69720771"/>
    <w:rsid w:val="69729AAC"/>
    <w:rsid w:val="6973090A"/>
    <w:rsid w:val="6983D643"/>
    <w:rsid w:val="698FB87A"/>
    <w:rsid w:val="69ACA376"/>
    <w:rsid w:val="69C22798"/>
    <w:rsid w:val="69C464C2"/>
    <w:rsid w:val="69C8CEE4"/>
    <w:rsid w:val="69E08578"/>
    <w:rsid w:val="69F01877"/>
    <w:rsid w:val="6A0FAFAF"/>
    <w:rsid w:val="6A215924"/>
    <w:rsid w:val="6A217FC3"/>
    <w:rsid w:val="6A40EE39"/>
    <w:rsid w:val="6A421488"/>
    <w:rsid w:val="6A51FC41"/>
    <w:rsid w:val="6A5C5C8A"/>
    <w:rsid w:val="6A5E9447"/>
    <w:rsid w:val="6A7B6E98"/>
    <w:rsid w:val="6A81AEAF"/>
    <w:rsid w:val="6A85C6B0"/>
    <w:rsid w:val="6A97C6C6"/>
    <w:rsid w:val="6AABDF14"/>
    <w:rsid w:val="6AAD9F75"/>
    <w:rsid w:val="6ABB053E"/>
    <w:rsid w:val="6AC297A0"/>
    <w:rsid w:val="6AC5138B"/>
    <w:rsid w:val="6AD1C6BD"/>
    <w:rsid w:val="6B046F75"/>
    <w:rsid w:val="6B3269CA"/>
    <w:rsid w:val="6B3839A8"/>
    <w:rsid w:val="6B4F4236"/>
    <w:rsid w:val="6B52C17C"/>
    <w:rsid w:val="6B5D57A0"/>
    <w:rsid w:val="6B75CD2E"/>
    <w:rsid w:val="6BBF4F78"/>
    <w:rsid w:val="6BCB67D1"/>
    <w:rsid w:val="6BE162DF"/>
    <w:rsid w:val="6BEDB853"/>
    <w:rsid w:val="6BF0E5F9"/>
    <w:rsid w:val="6C039FFD"/>
    <w:rsid w:val="6C0EC243"/>
    <w:rsid w:val="6C17D22C"/>
    <w:rsid w:val="6C22EA1A"/>
    <w:rsid w:val="6C332C19"/>
    <w:rsid w:val="6C4481A1"/>
    <w:rsid w:val="6C490476"/>
    <w:rsid w:val="6C50A601"/>
    <w:rsid w:val="6C5E0CEE"/>
    <w:rsid w:val="6C6C688D"/>
    <w:rsid w:val="6C743286"/>
    <w:rsid w:val="6C84F6EA"/>
    <w:rsid w:val="6C9CB44B"/>
    <w:rsid w:val="6CB8679B"/>
    <w:rsid w:val="6CCA0DA1"/>
    <w:rsid w:val="6CCD5A72"/>
    <w:rsid w:val="6CFEBC80"/>
    <w:rsid w:val="6D05CA73"/>
    <w:rsid w:val="6D0C4678"/>
    <w:rsid w:val="6D2CCFD0"/>
    <w:rsid w:val="6D33DECC"/>
    <w:rsid w:val="6D4801D9"/>
    <w:rsid w:val="6D63D30E"/>
    <w:rsid w:val="6D66EF89"/>
    <w:rsid w:val="6D72DA67"/>
    <w:rsid w:val="6D993B23"/>
    <w:rsid w:val="6DABD221"/>
    <w:rsid w:val="6DCC5FBD"/>
    <w:rsid w:val="6DCF6BB8"/>
    <w:rsid w:val="6DDBA746"/>
    <w:rsid w:val="6DE1302A"/>
    <w:rsid w:val="6DE85CF3"/>
    <w:rsid w:val="6DEF780A"/>
    <w:rsid w:val="6DFB7807"/>
    <w:rsid w:val="6E11C458"/>
    <w:rsid w:val="6E3BD4FB"/>
    <w:rsid w:val="6E5138A1"/>
    <w:rsid w:val="6E771E18"/>
    <w:rsid w:val="6E8EE555"/>
    <w:rsid w:val="6E916043"/>
    <w:rsid w:val="6EB986BC"/>
    <w:rsid w:val="6ED057D4"/>
    <w:rsid w:val="6EEDBB85"/>
    <w:rsid w:val="6F27D75B"/>
    <w:rsid w:val="6F3357DD"/>
    <w:rsid w:val="6F3B7F99"/>
    <w:rsid w:val="6F483481"/>
    <w:rsid w:val="6F545D78"/>
    <w:rsid w:val="6F677833"/>
    <w:rsid w:val="6F74FB0A"/>
    <w:rsid w:val="6F7B09AC"/>
    <w:rsid w:val="6F7D0FC1"/>
    <w:rsid w:val="6F84CEFC"/>
    <w:rsid w:val="6F9B2D66"/>
    <w:rsid w:val="6FA2328A"/>
    <w:rsid w:val="6FA3C336"/>
    <w:rsid w:val="6FBD396B"/>
    <w:rsid w:val="6FC6D41D"/>
    <w:rsid w:val="6FCBEC39"/>
    <w:rsid w:val="6FDDBF1E"/>
    <w:rsid w:val="7003A3FE"/>
    <w:rsid w:val="7031F61C"/>
    <w:rsid w:val="70477434"/>
    <w:rsid w:val="70988B13"/>
    <w:rsid w:val="70AC643C"/>
    <w:rsid w:val="70DB9F74"/>
    <w:rsid w:val="70E62145"/>
    <w:rsid w:val="70F2AEB6"/>
    <w:rsid w:val="7106B2C6"/>
    <w:rsid w:val="711F149D"/>
    <w:rsid w:val="71233002"/>
    <w:rsid w:val="712C4C45"/>
    <w:rsid w:val="713AAE98"/>
    <w:rsid w:val="713ECA50"/>
    <w:rsid w:val="714D2D3D"/>
    <w:rsid w:val="71583E3D"/>
    <w:rsid w:val="715FB16C"/>
    <w:rsid w:val="7168AB0A"/>
    <w:rsid w:val="716E9C88"/>
    <w:rsid w:val="71737754"/>
    <w:rsid w:val="717AAB45"/>
    <w:rsid w:val="71C8A84A"/>
    <w:rsid w:val="71CD5B8F"/>
    <w:rsid w:val="720D41BF"/>
    <w:rsid w:val="721D871B"/>
    <w:rsid w:val="72291719"/>
    <w:rsid w:val="722A781E"/>
    <w:rsid w:val="72365B59"/>
    <w:rsid w:val="7248BE6D"/>
    <w:rsid w:val="72520A72"/>
    <w:rsid w:val="72549D0C"/>
    <w:rsid w:val="725DF8B0"/>
    <w:rsid w:val="7269EC78"/>
    <w:rsid w:val="7277D98E"/>
    <w:rsid w:val="727A0EAD"/>
    <w:rsid w:val="72805488"/>
    <w:rsid w:val="728C466A"/>
    <w:rsid w:val="72961390"/>
    <w:rsid w:val="72AFB8FE"/>
    <w:rsid w:val="72BA3F20"/>
    <w:rsid w:val="72D4A042"/>
    <w:rsid w:val="72E5972A"/>
    <w:rsid w:val="72E7AD59"/>
    <w:rsid w:val="731B01BC"/>
    <w:rsid w:val="7337DF47"/>
    <w:rsid w:val="734600DD"/>
    <w:rsid w:val="7361FA97"/>
    <w:rsid w:val="7371FC57"/>
    <w:rsid w:val="737B8955"/>
    <w:rsid w:val="73A5E683"/>
    <w:rsid w:val="73CD8BCC"/>
    <w:rsid w:val="73D104DD"/>
    <w:rsid w:val="73D986A5"/>
    <w:rsid w:val="7407F789"/>
    <w:rsid w:val="741B9A90"/>
    <w:rsid w:val="741FB8BF"/>
    <w:rsid w:val="74325086"/>
    <w:rsid w:val="743384A9"/>
    <w:rsid w:val="74395040"/>
    <w:rsid w:val="7455978A"/>
    <w:rsid w:val="74669736"/>
    <w:rsid w:val="747F829F"/>
    <w:rsid w:val="748828EA"/>
    <w:rsid w:val="7494F042"/>
    <w:rsid w:val="74BB42F2"/>
    <w:rsid w:val="74D677BC"/>
    <w:rsid w:val="752201EE"/>
    <w:rsid w:val="7569C162"/>
    <w:rsid w:val="759A4DFB"/>
    <w:rsid w:val="75A3E48D"/>
    <w:rsid w:val="75B6C26F"/>
    <w:rsid w:val="75C23863"/>
    <w:rsid w:val="75E25647"/>
    <w:rsid w:val="75F0AF8D"/>
    <w:rsid w:val="75F38E1E"/>
    <w:rsid w:val="761A5DC9"/>
    <w:rsid w:val="76259C16"/>
    <w:rsid w:val="762EDFB6"/>
    <w:rsid w:val="764BADD0"/>
    <w:rsid w:val="7654E8E7"/>
    <w:rsid w:val="76A80CF3"/>
    <w:rsid w:val="76C2727F"/>
    <w:rsid w:val="76C558C0"/>
    <w:rsid w:val="76C9422E"/>
    <w:rsid w:val="76DC279A"/>
    <w:rsid w:val="76E05F12"/>
    <w:rsid w:val="76F1C1ED"/>
    <w:rsid w:val="76F8B4A1"/>
    <w:rsid w:val="77107B2B"/>
    <w:rsid w:val="771B545C"/>
    <w:rsid w:val="771BEB88"/>
    <w:rsid w:val="7727A06A"/>
    <w:rsid w:val="773A06A0"/>
    <w:rsid w:val="774BB203"/>
    <w:rsid w:val="77703CE9"/>
    <w:rsid w:val="77863377"/>
    <w:rsid w:val="779BD1D4"/>
    <w:rsid w:val="779E6595"/>
    <w:rsid w:val="77BD2793"/>
    <w:rsid w:val="77C95092"/>
    <w:rsid w:val="77E1E229"/>
    <w:rsid w:val="77E35396"/>
    <w:rsid w:val="7815EC92"/>
    <w:rsid w:val="784261B2"/>
    <w:rsid w:val="784B6224"/>
    <w:rsid w:val="786941B6"/>
    <w:rsid w:val="786D6733"/>
    <w:rsid w:val="7884AC0B"/>
    <w:rsid w:val="78B73ECC"/>
    <w:rsid w:val="78CC4A4C"/>
    <w:rsid w:val="78D5D5EC"/>
    <w:rsid w:val="78D65E01"/>
    <w:rsid w:val="78D6787B"/>
    <w:rsid w:val="792569F2"/>
    <w:rsid w:val="794A7170"/>
    <w:rsid w:val="795161F4"/>
    <w:rsid w:val="795DCDB8"/>
    <w:rsid w:val="796B4B15"/>
    <w:rsid w:val="79754883"/>
    <w:rsid w:val="79C2B278"/>
    <w:rsid w:val="79CDFA6B"/>
    <w:rsid w:val="7A0EA556"/>
    <w:rsid w:val="7A1426BF"/>
    <w:rsid w:val="7A1D7034"/>
    <w:rsid w:val="7A277257"/>
    <w:rsid w:val="7A2AEEE5"/>
    <w:rsid w:val="7A2B9A53"/>
    <w:rsid w:val="7A4C5AB1"/>
    <w:rsid w:val="7A5C7188"/>
    <w:rsid w:val="7A65F359"/>
    <w:rsid w:val="7A6AAAA6"/>
    <w:rsid w:val="7A6D9B77"/>
    <w:rsid w:val="7A746AD8"/>
    <w:rsid w:val="7A8EA25E"/>
    <w:rsid w:val="7A900BCB"/>
    <w:rsid w:val="7A9E3565"/>
    <w:rsid w:val="7AA84AF2"/>
    <w:rsid w:val="7AD2C0A8"/>
    <w:rsid w:val="7AE4D025"/>
    <w:rsid w:val="7AEDE247"/>
    <w:rsid w:val="7B1631E2"/>
    <w:rsid w:val="7B489620"/>
    <w:rsid w:val="7B502178"/>
    <w:rsid w:val="7B591184"/>
    <w:rsid w:val="7B6BDC5F"/>
    <w:rsid w:val="7B6F7351"/>
    <w:rsid w:val="7B778C46"/>
    <w:rsid w:val="7B7E0A1F"/>
    <w:rsid w:val="7B8A8937"/>
    <w:rsid w:val="7BA9087D"/>
    <w:rsid w:val="7BAAA28C"/>
    <w:rsid w:val="7BB4F5E2"/>
    <w:rsid w:val="7BB87ABD"/>
    <w:rsid w:val="7BBACDA0"/>
    <w:rsid w:val="7BBCE30B"/>
    <w:rsid w:val="7BC0F23B"/>
    <w:rsid w:val="7BCBD284"/>
    <w:rsid w:val="7BD65A69"/>
    <w:rsid w:val="7BD81F53"/>
    <w:rsid w:val="7BDBDFF7"/>
    <w:rsid w:val="7BFD4ACD"/>
    <w:rsid w:val="7C034EC4"/>
    <w:rsid w:val="7C0EDFA0"/>
    <w:rsid w:val="7C65C09E"/>
    <w:rsid w:val="7C7D48B8"/>
    <w:rsid w:val="7CC9BBF8"/>
    <w:rsid w:val="7CD19569"/>
    <w:rsid w:val="7CEC5D2D"/>
    <w:rsid w:val="7CF10EB2"/>
    <w:rsid w:val="7CF112F6"/>
    <w:rsid w:val="7D0E9E95"/>
    <w:rsid w:val="7D198A7C"/>
    <w:rsid w:val="7D2ABB1B"/>
    <w:rsid w:val="7D37DEE9"/>
    <w:rsid w:val="7D39A403"/>
    <w:rsid w:val="7D3E8267"/>
    <w:rsid w:val="7D7B2872"/>
    <w:rsid w:val="7D85FBF2"/>
    <w:rsid w:val="7D9D8963"/>
    <w:rsid w:val="7DB9307A"/>
    <w:rsid w:val="7DD2B510"/>
    <w:rsid w:val="7DD7620D"/>
    <w:rsid w:val="7DE381A6"/>
    <w:rsid w:val="7DEB695D"/>
    <w:rsid w:val="7DF4EDAD"/>
    <w:rsid w:val="7DF4FFD8"/>
    <w:rsid w:val="7E2E7EA9"/>
    <w:rsid w:val="7E319A1D"/>
    <w:rsid w:val="7E39C129"/>
    <w:rsid w:val="7E3B1FA8"/>
    <w:rsid w:val="7E62DB64"/>
    <w:rsid w:val="7E75D16A"/>
    <w:rsid w:val="7E87FBFC"/>
    <w:rsid w:val="7E8A6428"/>
    <w:rsid w:val="7E9C4664"/>
    <w:rsid w:val="7EB49583"/>
    <w:rsid w:val="7EB97379"/>
    <w:rsid w:val="7EBB4CF0"/>
    <w:rsid w:val="7EC95A64"/>
    <w:rsid w:val="7ED07BD2"/>
    <w:rsid w:val="7ED9A97E"/>
    <w:rsid w:val="7EE80D4E"/>
    <w:rsid w:val="7EF6C544"/>
    <w:rsid w:val="7F098C0C"/>
    <w:rsid w:val="7F11CD46"/>
    <w:rsid w:val="7F2C3D7B"/>
    <w:rsid w:val="7F3E17FD"/>
    <w:rsid w:val="7F3FEC00"/>
    <w:rsid w:val="7F41D360"/>
    <w:rsid w:val="7F48AF09"/>
    <w:rsid w:val="7F4D3B47"/>
    <w:rsid w:val="7F8972C4"/>
    <w:rsid w:val="7FBA2332"/>
    <w:rsid w:val="7FD4E974"/>
    <w:rsid w:val="7FE4D2A5"/>
    <w:rsid w:val="7FED0F1D"/>
    <w:rsid w:val="7FEEEA1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EEA007"/>
  <w15:docId w15:val="{647DFDCD-9B6D-4A76-A505-210F6FBBA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hAnsi="Arial" w:eastAsia="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580907"/>
    <w:rPr>
      <w:sz w:val="16"/>
      <w:szCs w:val="16"/>
    </w:rPr>
  </w:style>
  <w:style w:type="paragraph" w:styleId="CommentText">
    <w:name w:val="annotation text"/>
    <w:basedOn w:val="Normal"/>
    <w:link w:val="CommentTextChar"/>
    <w:uiPriority w:val="99"/>
    <w:unhideWhenUsed/>
    <w:rsid w:val="00580907"/>
    <w:pPr>
      <w:spacing w:line="240" w:lineRule="auto"/>
    </w:pPr>
    <w:rPr>
      <w:sz w:val="20"/>
      <w:szCs w:val="20"/>
    </w:rPr>
  </w:style>
  <w:style w:type="character" w:styleId="CommentTextChar" w:customStyle="1">
    <w:name w:val="Comment Text Char"/>
    <w:basedOn w:val="DefaultParagraphFont"/>
    <w:link w:val="CommentText"/>
    <w:uiPriority w:val="99"/>
    <w:rsid w:val="00580907"/>
    <w:rPr>
      <w:sz w:val="20"/>
      <w:szCs w:val="20"/>
    </w:rPr>
  </w:style>
  <w:style w:type="paragraph" w:styleId="CommentSubject">
    <w:name w:val="annotation subject"/>
    <w:basedOn w:val="CommentText"/>
    <w:next w:val="CommentText"/>
    <w:link w:val="CommentSubjectChar"/>
    <w:uiPriority w:val="99"/>
    <w:semiHidden/>
    <w:unhideWhenUsed/>
    <w:rsid w:val="00580907"/>
    <w:rPr>
      <w:b/>
      <w:bCs/>
    </w:rPr>
  </w:style>
  <w:style w:type="character" w:styleId="CommentSubjectChar" w:customStyle="1">
    <w:name w:val="Comment Subject Char"/>
    <w:basedOn w:val="CommentTextChar"/>
    <w:link w:val="CommentSubject"/>
    <w:uiPriority w:val="99"/>
    <w:semiHidden/>
    <w:rsid w:val="00580907"/>
    <w:rPr>
      <w:b/>
      <w:bCs/>
      <w:sz w:val="20"/>
      <w:szCs w:val="20"/>
    </w:rPr>
  </w:style>
  <w:style w:type="character" w:styleId="Mention">
    <w:name w:val="Mention"/>
    <w:basedOn w:val="DefaultParagraphFont"/>
    <w:uiPriority w:val="99"/>
    <w:unhideWhenUsed/>
    <w:rsid w:val="00580907"/>
    <w:rPr>
      <w:color w:val="2B579A"/>
      <w:shd w:val="clear" w:color="auto" w:fill="E1DFDD"/>
    </w:rPr>
  </w:style>
  <w:style w:type="table" w:styleId="TableGrid">
    <w:name w:val="Table Grid"/>
    <w:basedOn w:val="TableNormal"/>
    <w:uiPriority w:val="59"/>
    <w:rsid w:val="00FB4123"/>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Header">
    <w:name w:val="header"/>
    <w:basedOn w:val="Normal"/>
    <w:link w:val="HeaderChar"/>
    <w:uiPriority w:val="99"/>
    <w:unhideWhenUsed/>
    <w:rsid w:val="00C273AA"/>
    <w:pPr>
      <w:tabs>
        <w:tab w:val="center" w:pos="4680"/>
        <w:tab w:val="right" w:pos="9360"/>
      </w:tabs>
      <w:spacing w:line="240" w:lineRule="auto"/>
    </w:pPr>
  </w:style>
  <w:style w:type="character" w:styleId="HeaderChar" w:customStyle="1">
    <w:name w:val="Header Char"/>
    <w:basedOn w:val="DefaultParagraphFont"/>
    <w:link w:val="Header"/>
    <w:uiPriority w:val="99"/>
    <w:rsid w:val="00C273AA"/>
  </w:style>
  <w:style w:type="paragraph" w:styleId="Footer">
    <w:name w:val="footer"/>
    <w:basedOn w:val="Normal"/>
    <w:link w:val="FooterChar"/>
    <w:uiPriority w:val="99"/>
    <w:unhideWhenUsed/>
    <w:rsid w:val="00C273AA"/>
    <w:pPr>
      <w:tabs>
        <w:tab w:val="center" w:pos="4680"/>
        <w:tab w:val="right" w:pos="9360"/>
      </w:tabs>
      <w:spacing w:line="240" w:lineRule="auto"/>
    </w:pPr>
  </w:style>
  <w:style w:type="character" w:styleId="FooterChar" w:customStyle="1">
    <w:name w:val="Footer Char"/>
    <w:basedOn w:val="DefaultParagraphFont"/>
    <w:link w:val="Footer"/>
    <w:uiPriority w:val="99"/>
    <w:rsid w:val="00C273AA"/>
  </w:style>
  <w:style w:type="paragraph" w:styleId="ListParagraph">
    <w:name w:val="List Paragraph"/>
    <w:basedOn w:val="Normal"/>
    <w:uiPriority w:val="34"/>
    <w:qFormat/>
    <w:rsid w:val="00C530D8"/>
    <w:pPr>
      <w:ind w:left="720"/>
      <w:contextualSpacing/>
    </w:pPr>
  </w:style>
  <w:style w:type="character" w:styleId="Hyperlink">
    <w:name w:val="Hyperlink"/>
    <w:basedOn w:val="DefaultParagraphFont"/>
    <w:uiPriority w:val="99"/>
    <w:unhideWhenUsed/>
    <w:rsid w:val="00D5571C"/>
    <w:rPr>
      <w:color w:val="0000FF" w:themeColor="hyperlink"/>
      <w:u w:val="single"/>
    </w:rPr>
  </w:style>
  <w:style w:type="character" w:styleId="FollowedHyperlink">
    <w:name w:val="FollowedHyperlink"/>
    <w:basedOn w:val="DefaultParagraphFont"/>
    <w:uiPriority w:val="99"/>
    <w:semiHidden/>
    <w:unhideWhenUsed/>
    <w:rsid w:val="00F96043"/>
    <w:rPr>
      <w:color w:val="800080" w:themeColor="followedHyperlink"/>
      <w:u w:val="single"/>
    </w:rPr>
  </w:style>
  <w:style w:type="character" w:styleId="UnresolvedMention">
    <w:name w:val="Unresolved Mention"/>
    <w:basedOn w:val="DefaultParagraphFont"/>
    <w:uiPriority w:val="99"/>
    <w:semiHidden/>
    <w:unhideWhenUsed/>
    <w:rsid w:val="007757F9"/>
    <w:rPr>
      <w:color w:val="605E5C"/>
      <w:shd w:val="clear" w:color="auto" w:fill="E1DFDD"/>
    </w:rPr>
  </w:style>
  <w:style w:type="paragraph" w:styleId="Revision">
    <w:name w:val="Revision"/>
    <w:hidden/>
    <w:uiPriority w:val="99"/>
    <w:semiHidden/>
    <w:rsid w:val="0054734D"/>
    <w:pPr>
      <w:spacing w:line="240" w:lineRule="auto"/>
    </w:pPr>
  </w:style>
  <w:style w:type="numbering" w:styleId="CurrentList1" w:customStyle="1">
    <w:name w:val="Current List1"/>
    <w:uiPriority w:val="99"/>
    <w:rsid w:val="00693D28"/>
    <w:pPr>
      <w:numPr>
        <w:numId w:val="6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macintosh"/>
</w:webSettings>
</file>

<file path=word/_rels/document.xml.rels>&#65279;<?xml version="1.0" encoding="utf-8"?><Relationships xmlns="http://schemas.openxmlformats.org/package/2006/relationships"><Relationship Type="http://schemas.openxmlformats.org/officeDocument/2006/relationships/hyperlink" Target="https://pubmed.ncbi.nlm.nih.gov/34881380/" TargetMode="External" Id="rId26" /><Relationship Type="http://schemas.openxmlformats.org/officeDocument/2006/relationships/hyperlink" Target="https://pubmed.ncbi.nlm.nih.gov/28761926/" TargetMode="External" Id="rId21" /><Relationship Type="http://schemas.openxmlformats.org/officeDocument/2006/relationships/theme" Target="theme/theme1.xml" Id="rId89" /><Relationship Type="http://schemas.openxmlformats.org/officeDocument/2006/relationships/image" Target="media/image2.png" Id="rId16" /><Relationship Type="http://schemas.microsoft.com/office/2011/relationships/commentsExtended" Target="commentsExtended.xml" Id="rId11" /><Relationship Type="http://schemas.openxmlformats.org/officeDocument/2006/relationships/styles" Target="styles.xml" Id="rId5" /><Relationship Type="http://schemas.microsoft.com/office/2019/05/relationships/documenttasks" Target="documenttasks/documenttasks1.xml" Id="rId90" /><Relationship Type="http://schemas.openxmlformats.org/officeDocument/2006/relationships/hyperlink" Target="https://alz-journals.onlinelibrary.wiley.com/doi/10.1016/j.jalz.2019.07.004" TargetMode="External" Id="rId14" /><Relationship Type="http://schemas.openxmlformats.org/officeDocument/2006/relationships/hyperlink" Target="https://pubmed.ncbi.nlm.nih.gov/23552802/" TargetMode="External" Id="rId22" /><Relationship Type="http://schemas.openxmlformats.org/officeDocument/2006/relationships/image" Target="media/image6.png" Id="rId64" /><Relationship Type="http://schemas.openxmlformats.org/officeDocument/2006/relationships/footnotes" Target="footnotes.xml" Id="rId8" /><Relationship Type="http://schemas.openxmlformats.org/officeDocument/2006/relationships/customXml" Target="../customXml/item3.xml" Id="rId3" /><Relationship Type="http://schemas.microsoft.com/office/2016/09/relationships/commentsIds" Target="commentsIds.xml" Id="rId12" /><Relationship Type="http://schemas.openxmlformats.org/officeDocument/2006/relationships/hyperlink" Target="https://pubmed.ncbi.nlm.nih.gov/25566378/" TargetMode="External" Id="rId25" /><Relationship Type="http://schemas.openxmlformats.org/officeDocument/2006/relationships/image" Target="media/image5.png" Id="rId54" /><Relationship Type="http://schemas.openxmlformats.org/officeDocument/2006/relationships/hyperlink" Target="https://www.cogstate.com/wp-content/uploads/2022/07/enews202251pdf.pdf" TargetMode="External" Id="rId83" /><Relationship Type="http://schemas.microsoft.com/office/2011/relationships/people" Target="people.xml" Id="rId88"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1.png" Id="rId15" /><Relationship Type="http://schemas.openxmlformats.org/officeDocument/2006/relationships/hyperlink" Target="https://pubmed.ncbi.nlm.nih.gov/24176981/" TargetMode="External" Id="rId23" /><Relationship Type="http://schemas.openxmlformats.org/officeDocument/2006/relationships/image" Target="media/image3.png" Id="rId49" /><Relationship Type="http://schemas.openxmlformats.org/officeDocument/2006/relationships/image" Target="media/image4.png" Id="rId52" /><Relationship Type="http://schemas.openxmlformats.org/officeDocument/2006/relationships/header" Target="header1.xml" Id="rId86"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hyperlink" Target="https://pubmed.ncbi.nlm.nih.gov/30406176/" TargetMode="External" Id="rId24" /><Relationship Type="http://schemas.openxmlformats.org/officeDocument/2006/relationships/fontTable" Target="fontTable.xml" Id="rId87" /><Relationship Type="http://schemas.openxmlformats.org/officeDocument/2006/relationships/hyperlink" Target="https://nam11.safelinks.protection.outlook.com/?url=https%3A%2F%2Fwww.eisai.com%2Fnews%2F2022%2Fpdf%2Fenews202249pdf.pdf&amp;data=05%7C02%7Ctmartin%40cogstate.com%7C52662947e1754938a5bd08dd372e593b%7Cbd387433a5db4219badaac99d865360a%7C0%7C0%7C638727394387869277%7CUnknown%7CTWFpbGZsb3d8eyJFbXB0eU1hcGkiOnRydWUsIlYiOiIwLjAuMDAwMCIsIlAiOiJXaW4zMiIsIkFOIjoiTWFpbCIsIldUIjoyfQ%3D%3D%7C0%7C%7C%7C&amp;sdata=J9HJTqmjIVgsV1VBwM0V9Fg5%2Fcs2%2FrZl0%2Fj0ucTeHKU%3D&amp;reserved=0" TargetMode="External" Id="rId82" /><Relationship Type="http://schemas.openxmlformats.org/officeDocument/2006/relationships/hyperlink" Target="https://link.springer.com/article/10.14283/jpad.2021.68" TargetMode="External" Id="R423496166a434b13" /><Relationship Type="http://schemas.openxmlformats.org/officeDocument/2006/relationships/hyperlink" Target="https://www.sciencedirect.com/science/article/pii/S2352872918300307" TargetMode="External" Id="R6fedca6ccc9446db" /><Relationship Type="http://schemas.openxmlformats.org/officeDocument/2006/relationships/hyperlink" Target="https://alz-journals.onlinelibrary.wiley.com/doi/full/10.1016/j.jalz.2017.07.236?casa_token=614yLbmn9BEAAAAA%3ACdg6MnZ9wwWYkSLooSUgW6rMftpY5Fbgtqv-1YauVR89kyzd9i0-YV74JBgbHP1e36la8m3f4MAGCWw" TargetMode="External" Id="R2517c37e87db431c" /><Relationship Type="http://schemas.openxmlformats.org/officeDocument/2006/relationships/hyperlink" Target="https://pubmed.ncbi.nlm.nih.gov/32607409/" TargetMode="External" Id="R74e27e575b8143b1" /><Relationship Type="http://schemas.openxmlformats.org/officeDocument/2006/relationships/hyperlink" Target="https://pubmed.ncbi.nlm.nih.gov/25566378/" TargetMode="External" Id="R22a5933c75954ac9" /><Relationship Type="http://schemas.openxmlformats.org/officeDocument/2006/relationships/hyperlink" Target="https://pubmed.ncbi.nlm.nih.gov/24176981/" TargetMode="External" Id="R2c41b29ade8e445a" /><Relationship Type="http://schemas.openxmlformats.org/officeDocument/2006/relationships/hyperlink" Target="https://pubmed.ncbi.nlm.nih.gov/23552802/" TargetMode="External" Id="R2168ba6de29d48af" /><Relationship Type="http://schemas.openxmlformats.org/officeDocument/2006/relationships/hyperlink" Target="https://pubmed.ncbi.nlm.nih.gov/30406176/" TargetMode="External" Id="R9cbc06e5e5cd4080" /><Relationship Type="http://schemas.openxmlformats.org/officeDocument/2006/relationships/hyperlink" Target="https://pubmed.ncbi.nlm.nih.gov/34881380/" TargetMode="External" Id="R992a235bf4ef46cc" /><Relationship Type="http://schemas.openxmlformats.org/officeDocument/2006/relationships/hyperlink" Target="https://pubmed.ncbi.nlm.nih.gov/15324367/" TargetMode="External" Id="R3320ff79ca354f38" /><Relationship Type="http://schemas.openxmlformats.org/officeDocument/2006/relationships/hyperlink" Target="https://pubmed.ncbi.nlm.nih.gov/6610841/" TargetMode="External" Id="R77f8c4997b9242f1" /><Relationship Type="http://schemas.openxmlformats.org/officeDocument/2006/relationships/hyperlink" Target="https://pubmed.ncbi.nlm.nih.gov/22248010/" TargetMode="External" Id="R64ed2e7b6ac84fc9" /><Relationship Type="http://schemas.openxmlformats.org/officeDocument/2006/relationships/hyperlink" Target="https://pubmed.ncbi.nlm.nih.gov/28365750/" TargetMode="External" Id="Rf72ebd6deee84445" /><Relationship Type="http://schemas.openxmlformats.org/officeDocument/2006/relationships/hyperlink" Target="https://pubmed.ncbi.nlm.nih.gov/21637776/" TargetMode="External" Id="R1e7af4e6cb0e4d4c" /><Relationship Type="http://schemas.openxmlformats.org/officeDocument/2006/relationships/hyperlink" Target="https://www.tandfonline.com/doi/abs/10.1080/00050060903136839" TargetMode="External" Id="Re4432e22eb424515" /><Relationship Type="http://schemas.openxmlformats.org/officeDocument/2006/relationships/hyperlink" Target="https://pubmed.ncbi.nlm.nih.gov/21636581/" TargetMode="External" Id="R79b395fc168d4595" /><Relationship Type="http://schemas.openxmlformats.org/officeDocument/2006/relationships/hyperlink" Target="https://pubmed.ncbi.nlm.nih.gov/26998469/" TargetMode="External" Id="R4f6b3acd6c5d4ae7" /><Relationship Type="http://schemas.openxmlformats.org/officeDocument/2006/relationships/hyperlink" Target="https://pubmed.ncbi.nlm.nih.gov/38007647/" TargetMode="External" Id="Raacef54151a64868" /><Relationship Type="http://schemas.openxmlformats.org/officeDocument/2006/relationships/hyperlink" Target="https://pubmed.ncbi.nlm.nih.gov/25566378/" TargetMode="External" Id="R40569f9404744c09" /><Relationship Type="http://schemas.openxmlformats.org/officeDocument/2006/relationships/hyperlink" Target="https://pubmed.ncbi.nlm.nih.gov/23552802/" TargetMode="External" Id="Rc84509e714df4a49" /><Relationship Type="http://schemas.openxmlformats.org/officeDocument/2006/relationships/hyperlink" Target="https://pubmed.ncbi.nlm.nih.gov/28761926/" TargetMode="External" Id="R5bf10a0d7b9f4331" /><Relationship Type="http://schemas.openxmlformats.org/officeDocument/2006/relationships/hyperlink" Target="https://pubmed.ncbi.nlm.nih.gov/22248010/" TargetMode="External" Id="Ra751128dc2944ac6" /><Relationship Type="http://schemas.openxmlformats.org/officeDocument/2006/relationships/hyperlink" Target="https://alz-journals.onlinelibrary.wiley.com/doi/10.1016/j.jalz.2019.07.004" TargetMode="External" Id="R6c7a7e162008412f" /><Relationship Type="http://schemas.openxmlformats.org/officeDocument/2006/relationships/hyperlink" Target="https://pubmed.ncbi.nlm.nih.gov/25566378/" TargetMode="External" Id="Rbce7d7ee6b3c4383" /><Relationship Type="http://schemas.openxmlformats.org/officeDocument/2006/relationships/hyperlink" Target="https://pubmed.ncbi.nlm.nih.gov/21636581/" TargetMode="External" Id="Rdd3b6a9913244339" /><Relationship Type="http://schemas.openxmlformats.org/officeDocument/2006/relationships/hyperlink" Target="https://alz-journals.onlinelibrary.wiley.com/doi/abs/10.1002/alz.077060" TargetMode="External" Id="Rd0263299765649d2" /><Relationship Type="http://schemas.openxmlformats.org/officeDocument/2006/relationships/hyperlink" Target="https://pubmed.ncbi.nlm.nih.gov/34881380/" TargetMode="External" Id="R37febb0c5a774cee" /><Relationship Type="http://schemas.openxmlformats.org/officeDocument/2006/relationships/hyperlink" Target="https://pubmed.ncbi.nlm.nih.gov/25566378/" TargetMode="External" Id="R7b827e02d7c64532" /><Relationship Type="http://schemas.openxmlformats.org/officeDocument/2006/relationships/hyperlink" Target="https://alz-journals.onlinelibrary.wiley.com/doi/full/10.1002/alz.079309" TargetMode="External" Id="R67c7ae7d2143404b" /><Relationship Type="http://schemas.openxmlformats.org/officeDocument/2006/relationships/hyperlink" Target="https://pmc.ncbi.nlm.nih.gov/articles/PMC5482710/" TargetMode="External" Id="R29cce1076e45419f" /><Relationship Type="http://schemas.openxmlformats.org/officeDocument/2006/relationships/hyperlink" Target="https://pubmed.ncbi.nlm.nih.gov/23001710/" TargetMode="External" Id="R74924a548c524c49" /><Relationship Type="http://schemas.openxmlformats.org/officeDocument/2006/relationships/hyperlink" Target="https://link.springer.com/article/10.1007/s12031-016-0822-8" TargetMode="External" Id="R17f0448caa624a13" /><Relationship Type="http://schemas.openxmlformats.org/officeDocument/2006/relationships/hyperlink" Target="https://pubmed.ncbi.nlm.nih.gov/28761926/" TargetMode="External" Id="R9e2b34de4a30407b" /><Relationship Type="http://schemas.openxmlformats.org/officeDocument/2006/relationships/hyperlink" Target="https://academic.oup.com/acn/article-abstract/30/1/49/2726842?redirectedFrom=fulltext" TargetMode="External" Id="R460604ea9e7d4e43" /><Relationship Type="http://schemas.openxmlformats.org/officeDocument/2006/relationships/hyperlink" Target="https://www.sciencedirect.com/science/article/abs/pii/S1552526014028210" TargetMode="External" Id="R84469379df2149e5" /><Relationship Type="http://schemas.openxmlformats.org/officeDocument/2006/relationships/hyperlink" Target="https://pubmed.ncbi.nlm.nih.gov/27589532/" TargetMode="External" Id="R80679eb4f1984e72" /><Relationship Type="http://schemas.openxmlformats.org/officeDocument/2006/relationships/hyperlink" Target="https://pubmed.ncbi.nlm.nih.gov/33650308/" TargetMode="External" Id="Rec122ca040dd4133" /><Relationship Type="http://schemas.openxmlformats.org/officeDocument/2006/relationships/hyperlink" Target="https://pubmed.ncbi.nlm.nih.gov/22248010/" TargetMode="External" Id="Ra6acce1853b14448" /><Relationship Type="http://schemas.openxmlformats.org/officeDocument/2006/relationships/hyperlink" Target="https://pubmed.ncbi.nlm.nih.gov/28365750/" TargetMode="External" Id="Rf7fccf50d9154409" /><Relationship Type="http://schemas.openxmlformats.org/officeDocument/2006/relationships/hyperlink" Target="https://pubmed.ncbi.nlm.nih.gov/21637776/" TargetMode="External" Id="R2e8e973481014684" /><Relationship Type="http://schemas.openxmlformats.org/officeDocument/2006/relationships/hyperlink" Target="https://www.tandfonline.com/doi/abs/10.1080/00050060903136839" TargetMode="External" Id="R11740a0366f94ab0" /><Relationship Type="http://schemas.openxmlformats.org/officeDocument/2006/relationships/hyperlink" Target="https://pubmed.ncbi.nlm.nih.gov/21636581/" TargetMode="External" Id="Rcc46cf16625b4803" /><Relationship Type="http://schemas.openxmlformats.org/officeDocument/2006/relationships/hyperlink" Target="https://pubmed.ncbi.nlm.nih.gov/26998469/" TargetMode="External" Id="Rc604bdf97ea84c7e" /><Relationship Type="http://schemas.openxmlformats.org/officeDocument/2006/relationships/hyperlink" Target="https://pubmed.ncbi.nlm.nih.gov/38007647/" TargetMode="External" Id="Rd19c872880e34ef5" /><Relationship Type="http://schemas.openxmlformats.org/officeDocument/2006/relationships/hyperlink" Target="https://pubmed.ncbi.nlm.nih.gov/25566378/" TargetMode="External" Id="Rd14b5e05749f4a34" /><Relationship Type="http://schemas.openxmlformats.org/officeDocument/2006/relationships/hyperlink" Target="https://pubmed.ncbi.nlm.nih.gov/16840238/" TargetMode="External" Id="Rc13ee1f6103940df" /><Relationship Type="http://schemas.openxmlformats.org/officeDocument/2006/relationships/hyperlink" Target="https://pubmed.ncbi.nlm.nih.gov/25566378/" TargetMode="External" Id="Rb888f1d5f5884279" /><Relationship Type="http://schemas.openxmlformats.org/officeDocument/2006/relationships/hyperlink" Target="https://pubmed.ncbi.nlm.nih.gov/19395350/" TargetMode="External" Id="Rcc963a0de9704635" /><Relationship Type="http://schemas.openxmlformats.org/officeDocument/2006/relationships/hyperlink" Target="https://pmc.ncbi.nlm.nih.gov/articles/PMC7317647/" TargetMode="External" Id="Rc29d56a9442b4cc5" /><Relationship Type="http://schemas.openxmlformats.org/officeDocument/2006/relationships/hyperlink" Target="https://alz-journals.onlinelibrary.wiley.com/doi/10.1016/j.jalz.2019.07.004" TargetMode="External" Id="R855bfcbcc9d54055" /><Relationship Type="http://schemas.openxmlformats.org/officeDocument/2006/relationships/hyperlink" Target="https://nam11.safelinks.protection.outlook.com/?url=https%3A%2F%2Fwww.davosalzheimerscollaborative.org%2Fnews-press%2Fhttps%2Fwwwdavosalzheimerscollaborativeorg%2Fnews-and-press%2Fdavos-alzheimers-collaborative-launches-innovative-early-detection-effort%3Frq%3Dearly%2520detection&amp;data=05%7C02%7Ctmartin%40cogstate.com%7C52662947e1754938a5bd08dd372e593b%7Cbd387433a5db4219badaac99d865360a%7C0%7C0%7C638727394387889253%7CUnknown%7CTWFpbGZsb3d8eyJFbXB0eU1hcGkiOnRydWUsIlYiOiIwLjAuMDAwMCIsIlAiOiJXaW4zMiIsIkFOIjoiTWFpbCIsIldUIjoyfQ%3D%3D%7C0%7C%7C%7C&amp;sdata=Rebw3yr0kaictYVzxWDGYiwigyakg%2FdhEnjN9vNu09I%3D&amp;reserved=0" TargetMode="External" Id="R6cf3f2a8ba914e3e" /><Relationship Type="http://schemas.openxmlformats.org/officeDocument/2006/relationships/hyperlink" Target="https://www.adventhealth.com/medical/adventhealthmd/news/adventhealth-one-two-us-sites-participating-groundbreaking-alzheimers-disease-research" TargetMode="External" Id="R7d57d4aba986411f" /></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documenttasks/documenttasks1.xml><?xml version="1.0" encoding="utf-8"?>
<t:Tasks xmlns:t="http://schemas.microsoft.com/office/tasks/2019/documenttasks" xmlns:oel="http://schemas.microsoft.com/office/2019/extlst">
  <t:Task id="{EEB3D4C8-451F-0841-9A87-ACCD911D348A}">
    <t:Anchor>
      <t:Comment id="1978207811"/>
    </t:Anchor>
    <t:History>
      <t:Event id="{DEBF5822-2739-944B-BCB2-2440A1E7522D}" time="2025-01-27T18:24:27.072Z">
        <t:Attribution userId="S::rray@cogstate.com::fac45dad-e438-4704-8e3d-71f728f66f34" userProvider="AD" userName="Ruth Ray"/>
        <t:Anchor>
          <t:Comment id="1917045564"/>
        </t:Anchor>
        <t:Create/>
      </t:Event>
      <t:Event id="{C2B7263C-F6B4-3D4B-B10B-5E9493682BFE}" time="2025-01-27T18:24:27.072Z">
        <t:Attribution userId="S::rray@cogstate.com::fac45dad-e438-4704-8e3d-71f728f66f34" userProvider="AD" userName="Ruth Ray"/>
        <t:Anchor>
          <t:Comment id="1917045564"/>
        </t:Anchor>
        <t:Assign userId="S::kharrington@cogstate.com::bfb1361c-b4ec-44e3-b176-19d02f26f42b" userProvider="AD" userName="Karra Harrington"/>
      </t:Event>
      <t:Event id="{3A2F0BBA-BB34-EC41-B715-C8C80022749B}" time="2025-01-27T18:24:27.072Z">
        <t:Attribution userId="S::rray@cogstate.com::fac45dad-e438-4704-8e3d-71f728f66f34" userProvider="AD" userName="Ruth Ray"/>
        <t:Anchor>
          <t:Comment id="1917045564"/>
        </t:Anchor>
        <t:SetTitle title="@Karra Harrington - Could you summarize this one?"/>
      </t:Event>
      <t:Event id="{E0AE8A9D-4FAA-4009-9655-76E456F5A5DC}" time="2025-01-27T22:29:27.029Z">
        <t:Attribution userId="S::kharrington@cogstate.com::bfb1361c-b4ec-44e3-b176-19d02f26f42b" userProvider="AD" userName="Karra Harrington"/>
        <t:Progress percentComplete="100"/>
      </t:Event>
    </t:History>
  </t:Task>
  <t:Task id="{573A1A9F-50CA-5149-B908-9A56571D3A3D}">
    <t:Anchor>
      <t:Comment id="2031173373"/>
    </t:Anchor>
    <t:History>
      <t:Event id="{467B1F7E-3FEE-4C45-BD46-42652B0A07DB}" time="2025-01-30T05:03:25.022Z">
        <t:Attribution userId="S::ksink@cogstate.com::6295f102-dccc-4604-b155-2149af364fc0" userProvider="AD" userName="Kaycee Sink"/>
        <t:Anchor>
          <t:Comment id="2031173373"/>
        </t:Anchor>
        <t:Create/>
      </t:Event>
      <t:Event id="{D1DD19EE-79A5-694F-8E7E-A6449B4AA4B2}" time="2025-01-30T05:03:25.022Z">
        <t:Attribution userId="S::ksink@cogstate.com::6295f102-dccc-4604-b155-2149af364fc0" userProvider="AD" userName="Kaycee Sink"/>
        <t:Anchor>
          <t:Comment id="2031173373"/>
        </t:Anchor>
        <t:Assign userId="S::rray@cogstate.com::fac45dad-e438-4704-8e3d-71f728f66f34" userProvider="AD" userName="Ruth Ray"/>
      </t:Event>
      <t:Event id="{A1CF356B-3BB5-5241-906C-CC4EA0F53FD4}" time="2025-01-30T05:03:25.022Z">
        <t:Attribution userId="S::ksink@cogstate.com::6295f102-dccc-4604-b155-2149af364fc0" userProvider="AD" userName="Kaycee Sink"/>
        <t:Anchor>
          <t:Comment id="2031173373"/>
        </t:Anchor>
        <t:SetTitle title="@Ruth Ray- I want to add this text box to the figure but is has some funky formatting shadowy thing and I can’t group it with the figure. Can you help?"/>
      </t:Event>
      <t:Event id="{D2A6C167-C010-6746-9FAD-D8148CC2958F}" time="2025-01-30T15:00:35.251Z">
        <t:Attribution userId="S::rray@cogstate.com::fac45dad-e438-4704-8e3d-71f728f66f34" userProvider="AD" userName="Ruth Ray"/>
        <t:Progress percentComplete="100"/>
      </t:Event>
    </t:History>
  </t:Task>
  <t:Task id="{E35E7355-91CD-3341-B5B7-B59FBAA07551}">
    <t:Anchor>
      <t:Comment id="437299433"/>
    </t:Anchor>
    <t:History>
      <t:Event id="{9A025A05-7318-DC48-BD63-BD06C0195341}" time="2025-01-28T15:09:20.578Z">
        <t:Attribution userId="S::rray@cogstate.com::fac45dad-e438-4704-8e3d-71f728f66f34" userProvider="AD" userName="Ruth Ray"/>
        <t:Anchor>
          <t:Comment id="2017989967"/>
        </t:Anchor>
        <t:Create/>
      </t:Event>
      <t:Event id="{3967AFBF-9264-FB47-8B0B-86D11D4AA5FD}" time="2025-01-28T15:09:20.578Z">
        <t:Attribution userId="S::rray@cogstate.com::fac45dad-e438-4704-8e3d-71f728f66f34" userProvider="AD" userName="Ruth Ray"/>
        <t:Anchor>
          <t:Comment id="2017989967"/>
        </t:Anchor>
        <t:Assign userId="S::kharrington@cogstate.com::bfb1361c-b4ec-44e3-b176-19d02f26f42b" userProvider="AD" userName="Karra Harrington"/>
      </t:Event>
      <t:Event id="{04B6A689-23C2-2E4A-A48A-AFBC2A9D9224}" time="2025-01-28T15:09:20.578Z">
        <t:Attribution userId="S::rray@cogstate.com::fac45dad-e438-4704-8e3d-71f728f66f34" userProvider="AD" userName="Ruth Ray"/>
        <t:Anchor>
          <t:Comment id="2017989967"/>
        </t:Anchor>
        <t:SetTitle title="@Karra Harrington - Flagging you here on Kaycee’s comment."/>
      </t:Event>
      <t:Event id="{64FFC1FB-9AD2-42A2-B36B-9CCA926DF06E}" time="2025-01-28T16:32:43.408Z">
        <t:Attribution userId="S::kharrington@cogstate.com::bfb1361c-b4ec-44e3-b176-19d02f26f42b" userProvider="AD" userName="Karra Harrington"/>
        <t:Progress percentComplete="100"/>
      </t:Event>
    </t:History>
  </t:Task>
  <t:Task id="{143166B1-EC87-4261-AFD1-521CECF46A2F}">
    <t:Anchor>
      <t:Comment id="260397210"/>
    </t:Anchor>
    <t:History>
      <t:Event id="{78BE14A0-441D-40D4-AF32-5247A73A3224}" time="2025-01-07T18:43:28.706Z">
        <t:Attribution userId="S::ckeatley@cogstate.com::9aa727b8-3afc-420f-8fa5-459042f4988e" userProvider="AD" userName="Carolyn Keatley"/>
        <t:Anchor>
          <t:Comment id="260397210"/>
        </t:Anchor>
        <t:Create/>
      </t:Event>
      <t:Event id="{1E9F1266-7F72-449C-8908-AF189E72CE3D}" time="2025-01-07T18:43:28.706Z">
        <t:Attribution userId="S::ckeatley@cogstate.com::9aa727b8-3afc-420f-8fa5-459042f4988e" userProvider="AD" userName="Carolyn Keatley"/>
        <t:Anchor>
          <t:Comment id="260397210"/>
        </t:Anchor>
        <t:Assign userId="S::tmartin@cogstate.com::f415465f-c0d8-4500-9c50-f45c43819f70" userProvider="AD" userName="Tammy Martin"/>
      </t:Event>
      <t:Event id="{2C19E4FA-4B12-48CA-BAEB-C2F453DD6422}" time="2025-01-07T18:43:28.706Z">
        <t:Attribution userId="S::ckeatley@cogstate.com::9aa727b8-3afc-420f-8fa5-459042f4988e" userProvider="AD" userName="Carolyn Keatley"/>
        <t:Anchor>
          <t:Comment id="260397210"/>
        </t:Anchor>
        <t:SetTitle title="@Tammy Martin "/>
      </t:Event>
      <t:Event id="{2EEE2390-379A-184E-B23F-E4641F756C51}" time="2025-01-27T17:54:56.152Z">
        <t:Attribution userId="S::rray@cogstate.com::fac45dad-e438-4704-8e3d-71f728f66f34" userProvider="AD" userName="Ruth Ray"/>
        <t:Progress percentComplete="100"/>
      </t:Event>
    </t:History>
  </t:Task>
  <t:Task id="{2F1DC4E0-4DD6-2041-A2A1-B461D27C3C78}">
    <t:Anchor>
      <t:Comment id="893179536"/>
    </t:Anchor>
    <t:History>
      <t:Event id="{4BC9C163-640A-0348-8535-F87F2AAA22C6}" time="2025-01-31T06:37:22.364Z">
        <t:Attribution userId="S::ksink@cogstate.com::6295f102-dccc-4604-b155-2149af364fc0" userProvider="AD" userName="Kaycee Sink"/>
        <t:Anchor>
          <t:Comment id="893179536"/>
        </t:Anchor>
        <t:Create/>
      </t:Event>
      <t:Event id="{CFD27391-AB2A-5648-A3AF-CD517A5AE50E}" time="2025-01-31T06:37:22.364Z">
        <t:Attribution userId="S::ksink@cogstate.com::6295f102-dccc-4604-b155-2149af364fc0" userProvider="AD" userName="Kaycee Sink"/>
        <t:Anchor>
          <t:Comment id="893179536"/>
        </t:Anchor>
        <t:Assign userId="S::pmaruff@cogstate.com::70dec9a7-0d2a-494a-ac12-d81769a685ee" userProvider="AD" userName="Paul Maruff"/>
      </t:Event>
      <t:Event id="{C138EC1D-888A-A94E-AD86-896A613A89CE}" time="2025-01-31T06:37:22.364Z">
        <t:Attribution userId="S::ksink@cogstate.com::6295f102-dccc-4604-b155-2149af364fc0" userProvider="AD" userName="Kaycee Sink"/>
        <t:Anchor>
          <t:Comment id="893179536"/>
        </t:Anchor>
        <t:SetTitle title="@Paul Maruff- please take a look at this section (3.f.i and ii) and let me know whether you think it is accurate and appropriate (esp 3.f.ii)"/>
      </t:Event>
    </t:History>
  </t:Task>
  <t:Task id="{76867D93-3759-9D4F-80F6-BFB7F8CFF00A}">
    <t:Anchor>
      <t:Comment id="1388422384"/>
    </t:Anchor>
    <t:History>
      <t:Event id="{94F71AAE-F098-D742-8547-EEF4BDE748A3}" time="2025-01-28T14:59:50.228Z">
        <t:Attribution userId="S::rray@cogstate.com::fac45dad-e438-4704-8e3d-71f728f66f34" userProvider="AD" userName="Ruth Ray"/>
        <t:Anchor>
          <t:Comment id="643228532"/>
        </t:Anchor>
        <t:Create/>
      </t:Event>
      <t:Event id="{79D58CBA-8BEA-CF4E-9055-EEDE94D6C4E4}" time="2025-01-28T14:59:50.228Z">
        <t:Attribution userId="S::rray@cogstate.com::fac45dad-e438-4704-8e3d-71f728f66f34" userProvider="AD" userName="Ruth Ray"/>
        <t:Anchor>
          <t:Comment id="643228532"/>
        </t:Anchor>
        <t:Assign userId="S::kharrington@cogstate.com::bfb1361c-b4ec-44e3-b176-19d02f26f42b" userProvider="AD" userName="Karra Harrington"/>
      </t:Event>
      <t:Event id="{69FE4E1D-8BCE-7D47-9CB5-DACA8A35AA16}" time="2025-01-28T14:59:50.228Z">
        <t:Attribution userId="S::rray@cogstate.com::fac45dad-e438-4704-8e3d-71f728f66f34" userProvider="AD" userName="Ruth Ray"/>
        <t:Anchor>
          <t:Comment id="643228532"/>
        </t:Anchor>
        <t:SetTitle title="@Paul Maruff and @Karra Harrington - Flagging the comment from Kaycee above to see if you have comments!"/>
      </t:Event>
      <t:Event id="{D1F524ED-EAFA-43E5-9B83-C9DB32C90B80}" time="2025-01-31T20:46:53.751Z">
        <t:Attribution userId="S::kharrington@cogstate.com::bfb1361c-b4ec-44e3-b176-19d02f26f42b" userProvider="AD" userName="Karra Harrington"/>
        <t:Anchor>
          <t:Comment id="1713140771"/>
        </t:Anchor>
        <t:UnassignAll/>
      </t:Event>
      <t:Event id="{5C2EF721-DCCB-4CE3-BF13-F4D405640399}" time="2025-01-31T20:46:53.751Z">
        <t:Attribution userId="S::kharrington@cogstate.com::bfb1361c-b4ec-44e3-b176-19d02f26f42b" userProvider="AD" userName="Karra Harrington"/>
        <t:Anchor>
          <t:Comment id="1713140771"/>
        </t:Anchor>
        <t:Assign userId="S::ksink@cogstate.com::6295f102-dccc-4604-b155-2149af364fc0" userProvider="AD" userName="Kaycee Sink"/>
      </t:Event>
    </t:History>
  </t:Task>
  <t:Task id="{E6AC9C5F-B0CB-994D-B351-6E2685E8271C}">
    <t:Anchor>
      <t:Comment id="1050438336"/>
    </t:Anchor>
    <t:History>
      <t:Event id="{A7203564-64F1-A642-B124-F2110FBEA36F}" time="2025-01-30T16:23:36.397Z">
        <t:Attribution userId="S::ksink@cogstate.com::6295f102-dccc-4604-b155-2149af364fc0" userProvider="AD" userName="Kaycee Sink"/>
        <t:Anchor>
          <t:Comment id="1050438336"/>
        </t:Anchor>
        <t:Create/>
      </t:Event>
      <t:Event id="{8CE1D50A-0965-4243-A69A-24CAD74BCC11}" time="2025-01-30T16:23:36.397Z">
        <t:Attribution userId="S::ksink@cogstate.com::6295f102-dccc-4604-b155-2149af364fc0" userProvider="AD" userName="Kaycee Sink"/>
        <t:Anchor>
          <t:Comment id="1050438336"/>
        </t:Anchor>
        <t:Assign userId="S::kharrington@cogstate.com::bfb1361c-b4ec-44e3-b176-19d02f26f42b" userProvider="AD" userName="Karra Harrington"/>
      </t:Event>
      <t:Event id="{B367B9CC-E76B-AD41-974B-617E2F3FD7D3}" time="2025-01-30T16:23:36.397Z">
        <t:Attribution userId="S::ksink@cogstate.com::6295f102-dccc-4604-b155-2149af364fc0" userProvider="AD" userName="Kaycee Sink"/>
        <t:Anchor>
          <t:Comment id="1050438336"/>
        </t:Anchor>
        <t:SetTitle title="@Karra Harrington can we say how many people are in the normative dataset, and specifically how many are &gt;=65?"/>
      </t:Event>
      <t:Event id="{6F67AD7A-986B-4A59-B4FB-5F0CFF8F8F38}" time="2025-01-30T17:15:39.467Z">
        <t:Attribution userId="S::kharrington@cogstate.com::bfb1361c-b4ec-44e3-b176-19d02f26f42b" userProvider="AD" userName="Karra Harrington"/>
        <t:Anchor>
          <t:Comment id="1339480633"/>
        </t:Anchor>
        <t:UnassignAll/>
      </t:Event>
      <t:Event id="{639EED45-43DB-4AA6-895E-1E6809BE0BB4}" time="2025-01-30T17:15:39.467Z">
        <t:Attribution userId="S::kharrington@cogstate.com::bfb1361c-b4ec-44e3-b176-19d02f26f42b" userProvider="AD" userName="Karra Harrington"/>
        <t:Anchor>
          <t:Comment id="1339480633"/>
        </t:Anchor>
        <t:Assign userId="S::ksink@cogstate.com::6295f102-dccc-4604-b155-2149af364fc0" userProvider="AD" userName="Kaycee Sink"/>
      </t:Event>
      <t:Event id="{766D9866-CED6-1E4B-8FFA-0E3D1B5EA280}" time="2025-01-30T17:39:20.118Z">
        <t:Attribution userId="S::ksink@cogstate.com::6295f102-dccc-4604-b155-2149af364fc0" userProvider="AD" userName="Kaycee Sink"/>
        <t:Progress percentComplete="100"/>
      </t:Event>
    </t:History>
  </t:Task>
  <t:Task id="{24D3DF36-17F7-414B-BC06-C27B0409290B}">
    <t:Anchor>
      <t:Comment id="1109754840"/>
    </t:Anchor>
    <t:History>
      <t:Event id="{007A343B-9C88-BA49-AD82-CF8ED9BE4929}" time="2025-01-31T15:22:03.644Z">
        <t:Attribution userId="S::ksink@cogstate.com::6295f102-dccc-4604-b155-2149af364fc0" userProvider="AD" userName="Kaycee Sink"/>
        <t:Anchor>
          <t:Comment id="1483595626"/>
        </t:Anchor>
        <t:Create/>
      </t:Event>
      <t:Event id="{B301249A-2228-2C42-84BC-51954C6B362A}" time="2025-01-31T15:22:03.644Z">
        <t:Attribution userId="S::ksink@cogstate.com::6295f102-dccc-4604-b155-2149af364fc0" userProvider="AD" userName="Kaycee Sink"/>
        <t:Anchor>
          <t:Comment id="1483595626"/>
        </t:Anchor>
        <t:Assign userId="S::kharrington@cogstate.com::bfb1361c-b4ec-44e3-b176-19d02f26f42b" userProvider="AD" userName="Karra Harrington"/>
      </t:Event>
      <t:Event id="{15DA41BE-F313-F84B-BC1A-051C6AE32046}" time="2025-01-31T15:22:03.644Z">
        <t:Attribution userId="S::ksink@cogstate.com::6295f102-dccc-4604-b155-2149af364fc0" userProvider="AD" userName="Kaycee Sink"/>
        <t:Anchor>
          <t:Comment id="1483595626"/>
        </t:Anchor>
        <t:SetTitle title="@Karra Harrington- do you have time to check this this morning? I’m heading into a series of meetings. "/>
      </t:Event>
      <t:Event id="{F18E9A69-8054-47CF-A8B4-2D74355C4324}" time="2025-01-31T16:04:47.286Z">
        <t:Attribution userId="S::ksink@cogstate.com::6295f102-dccc-4604-b155-2149af364fc0" userProvider="AD" userName="Kaycee Sink"/>
        <t:Progress percentComplete="100"/>
      </t:Event>
    </t:History>
  </t:Task>
  <t:Task id="{46C67BA1-6813-BB45-A8CC-41CE8D6911F0}">
    <t:Anchor>
      <t:Comment id="798004058"/>
    </t:Anchor>
    <t:History>
      <t:Event id="{D84086D4-5306-D045-8A7A-AC108BCB04A2}" time="2025-01-27T18:31:34.168Z">
        <t:Attribution userId="S::rray@cogstate.com::fac45dad-e438-4704-8e3d-71f728f66f34" userProvider="AD" userName="Ruth Ray"/>
        <t:Anchor>
          <t:Comment id="798004058"/>
        </t:Anchor>
        <t:Create/>
      </t:Event>
      <t:Event id="{5E462B68-87CB-7247-8300-EB55BBB515A1}" time="2025-01-27T18:31:34.168Z">
        <t:Attribution userId="S::rray@cogstate.com::fac45dad-e438-4704-8e3d-71f728f66f34" userProvider="AD" userName="Ruth Ray"/>
        <t:Anchor>
          <t:Comment id="798004058"/>
        </t:Anchor>
        <t:Assign userId="S::pventola@cogstate.com::8a8e58e3-d19b-4e8d-92a4-32c2dc00b65c" userProvider="AD" userName="Pam Ventola"/>
      </t:Event>
      <t:Event id="{5CB3ABA0-93C8-2F4C-AA8D-8C3410A830B0}" time="2025-01-27T18:31:34.168Z">
        <t:Attribution userId="S::rray@cogstate.com::fac45dad-e438-4704-8e3d-71f728f66f34" userProvider="AD" userName="Ruth Ray"/>
        <t:Anchor>
          <t:Comment id="798004058"/>
        </t:Anchor>
        <t:SetTitle title="@Pam Ventola - For you!"/>
      </t:Event>
      <t:Event id="{A7A32287-2808-9542-8F7A-7ED2844ADEAA}" time="2025-01-27T20:56:09.903Z">
        <t:Attribution userId="S::rray@cogstate.com::fac45dad-e438-4704-8e3d-71f728f66f34" userProvider="AD" userName="Ruth Ray"/>
        <t:Progress percentComplete="100"/>
      </t:Event>
    </t:History>
  </t:Task>
  <t:Task id="{0FD15D07-88A2-1D49-98C2-DD9F9D299D3E}">
    <t:Anchor>
      <t:Comment id="314752935"/>
    </t:Anchor>
    <t:History>
      <t:Event id="{B45EDEF5-B8E9-8E4A-8EA7-AF906F2CAA3F}" time="2025-01-28T15:09:41.8Z">
        <t:Attribution userId="S::rray@cogstate.com::fac45dad-e438-4704-8e3d-71f728f66f34" userProvider="AD" userName="Ruth Ray"/>
        <t:Anchor>
          <t:Comment id="242548983"/>
        </t:Anchor>
        <t:Create/>
      </t:Event>
      <t:Event id="{556A06DF-AFAA-CB4A-A8A2-749AFB374C51}" time="2025-01-28T15:09:41.8Z">
        <t:Attribution userId="S::rray@cogstate.com::fac45dad-e438-4704-8e3d-71f728f66f34" userProvider="AD" userName="Ruth Ray"/>
        <t:Anchor>
          <t:Comment id="242548983"/>
        </t:Anchor>
        <t:Assign userId="S::kharrington@cogstate.com::bfb1361c-b4ec-44e3-b176-19d02f26f42b" userProvider="AD" userName="Karra Harrington"/>
      </t:Event>
      <t:Event id="{EE2A1A8B-5938-2A41-8C72-68FFCC2E8228}" time="2025-01-28T15:09:41.8Z">
        <t:Attribution userId="S::rray@cogstate.com::fac45dad-e438-4704-8e3d-71f728f66f34" userProvider="AD" userName="Ruth Ray"/>
        <t:Anchor>
          <t:Comment id="242548983"/>
        </t:Anchor>
        <t:SetTitle title="@Karra Harrington - Another one for you!"/>
      </t:Event>
      <t:Event id="{92E59193-0BB1-405D-87E8-669B3AADB895}" time="2025-01-28T17:04:28.084Z">
        <t:Attribution userId="S::kharrington@cogstate.com::bfb1361c-b4ec-44e3-b176-19d02f26f42b" userProvider="AD" userName="Karra Harrington"/>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60891ABE56F146B7B0E196E1024EC4" ma:contentTypeVersion="0" ma:contentTypeDescription="Create a new document." ma:contentTypeScope="" ma:versionID="341ff4edea46f99fe54a9dd3c38b75af">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D74903-47B4-402E-8F13-8552C7F31607}">
  <ds:schemaRefs>
    <ds:schemaRef ds:uri="http://schemas.microsoft.com/office/2006/metadata/properties"/>
    <ds:schemaRef ds:uri="http://schemas.microsoft.com/office/infopath/2007/PartnerControls"/>
    <ds:schemaRef ds:uri="72fc1a27-f599-41af-b56c-cec96a079472"/>
    <ds:schemaRef ds:uri="8e6477db-8467-4660-a9be-2a2cf82ed0e2"/>
  </ds:schemaRefs>
</ds:datastoreItem>
</file>

<file path=customXml/itemProps2.xml><?xml version="1.0" encoding="utf-8"?>
<ds:datastoreItem xmlns:ds="http://schemas.openxmlformats.org/officeDocument/2006/customXml" ds:itemID="{62111E14-7A82-49F3-82DE-A266B18F55D6}">
  <ds:schemaRefs>
    <ds:schemaRef ds:uri="http://schemas.microsoft.com/sharepoint/v3/contenttype/forms"/>
  </ds:schemaRefs>
</ds:datastoreItem>
</file>

<file path=customXml/itemProps3.xml><?xml version="1.0" encoding="utf-8"?>
<ds:datastoreItem xmlns:ds="http://schemas.openxmlformats.org/officeDocument/2006/customXml" ds:itemID="{B157F8D1-88FE-41C8-917F-A52CA669572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Weddle</dc:creator>
  <cp:keywords/>
  <cp:lastModifiedBy>Carolyn Keatley</cp:lastModifiedBy>
  <cp:revision>332</cp:revision>
  <dcterms:created xsi:type="dcterms:W3CDTF">2025-01-08T08:41:00Z</dcterms:created>
  <dcterms:modified xsi:type="dcterms:W3CDTF">2025-01-31T22:47:07Z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0x0101003A60891ABE56F146B7B0E196E1024EC4</vt:lpwstr>
  </property>
  <property fmtid="{D5CDD505-2E9C-101B-9397-08002B2CF9AE}" pid="3" name="MediaServiceImageTags">
    <vt:lpwstr/>
  </property>
</Properties>
</file>